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5FA" w:rsidRPr="00D92DB9" w:rsidRDefault="009F55FA" w:rsidP="009F55FA">
      <w:pPr>
        <w:pStyle w:val="NoSpacing"/>
        <w:rPr>
          <w:rFonts w:ascii="Gill Sans MT" w:hAnsi="Gill Sans MT"/>
        </w:rPr>
      </w:pPr>
      <w:r w:rsidRPr="00D92DB9">
        <w:rPr>
          <w:rFonts w:ascii="Gill Sans MT" w:hAnsi="Gill Sans MT"/>
        </w:rPr>
        <w:t>HASS 02.130 – History and Theory of City Planning</w:t>
      </w:r>
    </w:p>
    <w:p w:rsidR="009F55FA" w:rsidRPr="00D92DB9" w:rsidRDefault="009F55FA" w:rsidP="009F55FA">
      <w:pPr>
        <w:pStyle w:val="NoSpacing"/>
        <w:rPr>
          <w:rFonts w:ascii="Gill Sans MT" w:hAnsi="Gill Sans MT"/>
        </w:rPr>
      </w:pPr>
      <w:r w:rsidRPr="00D92DB9">
        <w:rPr>
          <w:rFonts w:ascii="Gill Sans MT" w:hAnsi="Gill Sans MT"/>
        </w:rPr>
        <w:t>Writing Assignment 1</w:t>
      </w:r>
    </w:p>
    <w:p w:rsidR="009F55FA" w:rsidRPr="00D92DB9" w:rsidRDefault="009F55FA" w:rsidP="009F55FA">
      <w:pPr>
        <w:pStyle w:val="NoSpacing"/>
        <w:rPr>
          <w:rFonts w:ascii="Gill Sans MT" w:hAnsi="Gill Sans MT"/>
        </w:rPr>
      </w:pPr>
      <w:r w:rsidRPr="00D92DB9">
        <w:rPr>
          <w:rFonts w:ascii="Gill Sans MT" w:hAnsi="Gill Sans MT"/>
        </w:rPr>
        <w:t>Joel Huang - 1002530</w:t>
      </w:r>
    </w:p>
    <w:p w:rsidR="009F55FA" w:rsidRDefault="009F55FA" w:rsidP="00E54C81">
      <w:pPr>
        <w:pStyle w:val="NoSpacing"/>
        <w:rPr>
          <w:rFonts w:ascii="Gill Sans MT" w:hAnsi="Gill Sans MT"/>
        </w:rPr>
      </w:pPr>
    </w:p>
    <w:p w:rsidR="0021318D" w:rsidRPr="009F55FA" w:rsidRDefault="00E54C81" w:rsidP="00E54C81">
      <w:pPr>
        <w:pStyle w:val="NoSpacing"/>
        <w:rPr>
          <w:rFonts w:ascii="Gill Sans MT" w:hAnsi="Gill Sans MT"/>
        </w:rPr>
      </w:pPr>
      <w:r w:rsidRPr="009F55FA">
        <w:rPr>
          <w:rFonts w:ascii="Gill Sans MT" w:hAnsi="Gill Sans MT"/>
        </w:rPr>
        <w:t xml:space="preserve">3. </w:t>
      </w:r>
      <w:r w:rsidRPr="009F55FA">
        <w:rPr>
          <w:rFonts w:ascii="Gill Sans MT" w:hAnsi="Gill Sans MT"/>
          <w:u w:val="single"/>
        </w:rPr>
        <w:t>Based the readings that we have covered so far</w:t>
      </w:r>
      <w:r w:rsidRPr="009F55FA">
        <w:rPr>
          <w:rFonts w:ascii="Gill Sans MT" w:hAnsi="Gill Sans MT"/>
        </w:rPr>
        <w:t xml:space="preserve">, produce a </w:t>
      </w:r>
      <w:r w:rsidRPr="009F55FA">
        <w:rPr>
          <w:rFonts w:ascii="Gill Sans MT" w:hAnsi="Gill Sans MT"/>
          <w:b/>
        </w:rPr>
        <w:t>general definition</w:t>
      </w:r>
      <w:r w:rsidRPr="009F55FA">
        <w:rPr>
          <w:rFonts w:ascii="Gill Sans MT" w:hAnsi="Gill Sans MT"/>
        </w:rPr>
        <w:t xml:space="preserve"> of what you think ‘modern city planning’ encompasses and </w:t>
      </w:r>
      <w:r w:rsidRPr="009F55FA">
        <w:rPr>
          <w:rFonts w:ascii="Gill Sans MT" w:hAnsi="Gill Sans MT"/>
          <w:b/>
        </w:rPr>
        <w:t>evaluate its legacy</w:t>
      </w:r>
      <w:r w:rsidRPr="009F55FA">
        <w:rPr>
          <w:rFonts w:ascii="Gill Sans MT" w:hAnsi="Gill Sans MT"/>
        </w:rPr>
        <w:t xml:space="preserve"> on the </w:t>
      </w:r>
      <w:r w:rsidRPr="009F55FA">
        <w:rPr>
          <w:rFonts w:ascii="Gill Sans MT" w:hAnsi="Gill Sans MT"/>
          <w:u w:val="single"/>
        </w:rPr>
        <w:t>way that Singapore has developed</w:t>
      </w:r>
      <w:r w:rsidRPr="009F55FA">
        <w:rPr>
          <w:rFonts w:ascii="Gill Sans MT" w:hAnsi="Gill Sans MT"/>
        </w:rPr>
        <w:t xml:space="preserve"> since the 1950s. You may focus on various design principles, political aims, or other aspects of city planning. You may also draw on all the readings to date, including those from the earlier weeks of the term.</w:t>
      </w:r>
    </w:p>
    <w:p w:rsidR="003B59C5" w:rsidRDefault="003B59C5" w:rsidP="00E270D0">
      <w:pPr>
        <w:pStyle w:val="NoSpacing"/>
        <w:rPr>
          <w:rFonts w:ascii="Gill Sans MT" w:hAnsi="Gill Sans MT"/>
        </w:rPr>
      </w:pPr>
    </w:p>
    <w:p w:rsidR="009F55FA" w:rsidRPr="009F55FA" w:rsidRDefault="009F55FA" w:rsidP="00E270D0">
      <w:pPr>
        <w:pStyle w:val="NoSpacing"/>
        <w:rPr>
          <w:rFonts w:ascii="Gill Sans MT" w:hAnsi="Gill Sans MT"/>
        </w:rPr>
      </w:pPr>
    </w:p>
    <w:p w:rsidR="00C860FF" w:rsidRPr="009F55FA" w:rsidRDefault="0021318D" w:rsidP="00E270D0">
      <w:pPr>
        <w:pStyle w:val="NoSpacing"/>
        <w:rPr>
          <w:rFonts w:ascii="Gill Sans MT" w:hAnsi="Gill Sans MT"/>
        </w:rPr>
      </w:pPr>
      <w:r w:rsidRPr="009F55FA">
        <w:rPr>
          <w:rFonts w:ascii="Gill Sans MT" w:hAnsi="Gill Sans MT"/>
        </w:rPr>
        <w:t>C</w:t>
      </w:r>
      <w:r w:rsidR="00E835EE" w:rsidRPr="009F55FA">
        <w:rPr>
          <w:rFonts w:ascii="Gill Sans MT" w:hAnsi="Gill Sans MT"/>
        </w:rPr>
        <w:t>ity plan</w:t>
      </w:r>
      <w:r w:rsidR="00BC7FC4" w:rsidRPr="009F55FA">
        <w:rPr>
          <w:rFonts w:ascii="Gill Sans MT" w:hAnsi="Gill Sans MT"/>
        </w:rPr>
        <w:t>ning</w:t>
      </w:r>
      <w:r w:rsidR="00E34A0F" w:rsidRPr="009F55FA">
        <w:rPr>
          <w:rFonts w:ascii="Gill Sans MT" w:hAnsi="Gill Sans MT"/>
        </w:rPr>
        <w:t xml:space="preserve"> could be considered</w:t>
      </w:r>
      <w:r w:rsidR="00E835EE" w:rsidRPr="009F55FA">
        <w:rPr>
          <w:rFonts w:ascii="Gill Sans MT" w:hAnsi="Gill Sans MT"/>
        </w:rPr>
        <w:t xml:space="preserve"> a designed strategy </w:t>
      </w:r>
      <w:r w:rsidR="00BC7FC4" w:rsidRPr="009F55FA">
        <w:rPr>
          <w:rFonts w:ascii="Gill Sans MT" w:hAnsi="Gill Sans MT"/>
        </w:rPr>
        <w:t xml:space="preserve">for manipulating an urban space, </w:t>
      </w:r>
      <w:r w:rsidR="00E835EE" w:rsidRPr="009F55FA">
        <w:rPr>
          <w:rFonts w:ascii="Gill Sans MT" w:hAnsi="Gill Sans MT"/>
        </w:rPr>
        <w:t>through</w:t>
      </w:r>
      <w:r w:rsidR="00E34A0F" w:rsidRPr="009F55FA">
        <w:rPr>
          <w:rFonts w:ascii="Gill Sans MT" w:hAnsi="Gill Sans MT"/>
        </w:rPr>
        <w:t xml:space="preserve"> which a desired </w:t>
      </w:r>
      <w:r w:rsidR="00E835EE" w:rsidRPr="009F55FA">
        <w:rPr>
          <w:rFonts w:ascii="Gill Sans MT" w:hAnsi="Gill Sans MT"/>
        </w:rPr>
        <w:t>architectural program is established</w:t>
      </w:r>
      <w:r w:rsidR="00BC7FC4" w:rsidRPr="009F55FA">
        <w:rPr>
          <w:rFonts w:ascii="Gill Sans MT" w:hAnsi="Gill Sans MT"/>
        </w:rPr>
        <w:t>, p</w:t>
      </w:r>
      <w:r w:rsidR="00E835EE" w:rsidRPr="009F55FA">
        <w:rPr>
          <w:rFonts w:ascii="Gill Sans MT" w:hAnsi="Gill Sans MT"/>
        </w:rPr>
        <w:t xml:space="preserve">rogram </w:t>
      </w:r>
      <w:r w:rsidR="00BC7FC4" w:rsidRPr="009F55FA">
        <w:rPr>
          <w:rFonts w:ascii="Gill Sans MT" w:hAnsi="Gill Sans MT"/>
        </w:rPr>
        <w:t>referring</w:t>
      </w:r>
      <w:r w:rsidR="00E835EE" w:rsidRPr="009F55FA">
        <w:rPr>
          <w:rFonts w:ascii="Gill Sans MT" w:hAnsi="Gill Sans MT"/>
        </w:rPr>
        <w:t xml:space="preserve"> to the set of specific function</w:t>
      </w:r>
      <w:r w:rsidR="00A9364A" w:rsidRPr="009F55FA">
        <w:rPr>
          <w:rFonts w:ascii="Gill Sans MT" w:hAnsi="Gill Sans MT"/>
        </w:rPr>
        <w:t>s and procedures of public and private life</w:t>
      </w:r>
      <w:r w:rsidR="00BC7FC4" w:rsidRPr="009F55FA">
        <w:rPr>
          <w:rFonts w:ascii="Gill Sans MT" w:hAnsi="Gill Sans MT"/>
        </w:rPr>
        <w:t xml:space="preserve">. </w:t>
      </w:r>
      <w:r w:rsidR="008B1172" w:rsidRPr="009F55FA">
        <w:rPr>
          <w:rFonts w:ascii="Gill Sans MT" w:hAnsi="Gill Sans MT"/>
        </w:rPr>
        <w:t>Modern city plans inherit from</w:t>
      </w:r>
      <w:r w:rsidR="00BC7FC4" w:rsidRPr="009F55FA">
        <w:rPr>
          <w:rFonts w:ascii="Gill Sans MT" w:hAnsi="Gill Sans MT"/>
        </w:rPr>
        <w:t xml:space="preserve"> the post-enlightenment, post-depression modernist movement </w:t>
      </w:r>
      <w:r w:rsidR="00E270D0" w:rsidRPr="009F55FA">
        <w:rPr>
          <w:rFonts w:ascii="Gill Sans MT" w:hAnsi="Gill Sans MT"/>
        </w:rPr>
        <w:t>that manifested itself in</w:t>
      </w:r>
      <w:r w:rsidR="00541A1D" w:rsidRPr="009F55FA">
        <w:rPr>
          <w:rFonts w:ascii="Gill Sans MT" w:hAnsi="Gill Sans MT"/>
        </w:rPr>
        <w:t xml:space="preserve"> Corbusian design ideals and increased functional segregration</w:t>
      </w:r>
      <w:r w:rsidR="009A4B0C" w:rsidRPr="009F55FA">
        <w:rPr>
          <w:rFonts w:ascii="Gill Sans MT" w:hAnsi="Gill Sans MT"/>
        </w:rPr>
        <w:t xml:space="preserve"> – clearly defined city functions and their appropriate shoulds and mu</w:t>
      </w:r>
      <w:r w:rsidR="00E270D0" w:rsidRPr="009F55FA">
        <w:rPr>
          <w:rFonts w:ascii="Gill Sans MT" w:hAnsi="Gill Sans MT"/>
        </w:rPr>
        <w:t xml:space="preserve">sts were characteristic of this approach, as seen in the 1933 </w:t>
      </w:r>
      <w:r w:rsidR="00E270D0" w:rsidRPr="009F55FA">
        <w:rPr>
          <w:rFonts w:ascii="Gill Sans MT" w:hAnsi="Gill Sans MT"/>
          <w:i/>
        </w:rPr>
        <w:t>Charter of Athens</w:t>
      </w:r>
      <w:r w:rsidR="00E270D0" w:rsidRPr="009F55FA">
        <w:rPr>
          <w:rFonts w:ascii="Gill Sans MT" w:hAnsi="Gill Sans MT"/>
        </w:rPr>
        <w:t xml:space="preserve">, </w:t>
      </w:r>
      <w:r w:rsidR="004F2FBC" w:rsidRPr="009F55FA">
        <w:rPr>
          <w:rFonts w:ascii="Gill Sans MT" w:hAnsi="Gill Sans MT"/>
        </w:rPr>
        <w:t xml:space="preserve">and  the </w:t>
      </w:r>
      <w:r w:rsidR="00E270D0" w:rsidRPr="009F55FA">
        <w:rPr>
          <w:rFonts w:ascii="Gill Sans MT" w:hAnsi="Gill Sans MT"/>
        </w:rPr>
        <w:t xml:space="preserve">apparent but necessary political philosophies in which to achieve them were advocated through works like </w:t>
      </w:r>
      <w:r w:rsidR="00E270D0" w:rsidRPr="009F55FA">
        <w:rPr>
          <w:rFonts w:ascii="Gill Sans MT" w:hAnsi="Gill Sans MT"/>
          <w:i/>
        </w:rPr>
        <w:t>The Disappearing City</w:t>
      </w:r>
      <w:r w:rsidR="003B59C5" w:rsidRPr="009F55FA">
        <w:rPr>
          <w:rFonts w:ascii="Gill Sans MT" w:hAnsi="Gill Sans MT"/>
        </w:rPr>
        <w:t xml:space="preserve">. </w:t>
      </w:r>
      <w:r w:rsidR="00DF4A80" w:rsidRPr="009F55FA">
        <w:rPr>
          <w:rFonts w:ascii="Gill Sans MT" w:hAnsi="Gill Sans MT"/>
        </w:rPr>
        <w:t>While m</w:t>
      </w:r>
      <w:r w:rsidR="00EB0EF2" w:rsidRPr="009F55FA">
        <w:rPr>
          <w:rFonts w:ascii="Gill Sans MT" w:hAnsi="Gill Sans MT"/>
        </w:rPr>
        <w:t xml:space="preserve">odern city planning implies a modernist approach to </w:t>
      </w:r>
      <w:r w:rsidR="003B59C5" w:rsidRPr="009F55FA">
        <w:rPr>
          <w:rFonts w:ascii="Gill Sans MT" w:hAnsi="Gill Sans MT"/>
        </w:rPr>
        <w:t>city planning, it also underlines the type of political environment and urban situation necessary to implement the approach.</w:t>
      </w:r>
      <w:ins w:id="0" w:author="Samson Lim" w:date="2018-04-07T09:49:00Z">
        <w:r w:rsidR="00602B6D">
          <w:rPr>
            <w:rFonts w:ascii="Gill Sans MT" w:hAnsi="Gill Sans MT"/>
          </w:rPr>
          <w:t xml:space="preserve"> This paragraph is good in that it is clear, simple, and direct. </w:t>
        </w:r>
      </w:ins>
    </w:p>
    <w:p w:rsidR="003B59C5" w:rsidRPr="009F55FA" w:rsidRDefault="003B59C5" w:rsidP="00E54C81">
      <w:pPr>
        <w:pStyle w:val="NoSpacing"/>
        <w:rPr>
          <w:rFonts w:ascii="Gill Sans MT" w:hAnsi="Gill Sans MT"/>
        </w:rPr>
      </w:pPr>
    </w:p>
    <w:p w:rsidR="001253B1" w:rsidRPr="009F55FA" w:rsidRDefault="007C4620" w:rsidP="00E54C81">
      <w:pPr>
        <w:pStyle w:val="NoSpacing"/>
        <w:rPr>
          <w:rFonts w:ascii="Gill Sans MT" w:hAnsi="Gill Sans MT"/>
        </w:rPr>
      </w:pPr>
      <w:r w:rsidRPr="009F55FA">
        <w:rPr>
          <w:rFonts w:ascii="Gill Sans MT" w:hAnsi="Gill Sans MT"/>
        </w:rPr>
        <w:t>Sing</w:t>
      </w:r>
      <w:ins w:id="1" w:author="Samson Lim" w:date="2018-04-07T09:49:00Z">
        <w:r w:rsidR="00602B6D">
          <w:rPr>
            <w:rFonts w:ascii="Gill Sans MT" w:hAnsi="Gill Sans MT"/>
          </w:rPr>
          <w:t>a</w:t>
        </w:r>
      </w:ins>
      <w:r w:rsidRPr="009F55FA">
        <w:rPr>
          <w:rFonts w:ascii="Gill Sans MT" w:hAnsi="Gill Sans MT"/>
        </w:rPr>
        <w:t>por</w:t>
      </w:r>
      <w:ins w:id="2" w:author="Samson Lim" w:date="2018-04-07T09:49:00Z">
        <w:r w:rsidR="00602B6D">
          <w:rPr>
            <w:rFonts w:ascii="Gill Sans MT" w:hAnsi="Gill Sans MT"/>
          </w:rPr>
          <w:t>e you can try using the spelling and grammar checker… it’s not perfect, but it helps…</w:t>
        </w:r>
      </w:ins>
      <w:del w:id="3" w:author="Samson Lim" w:date="2018-04-07T09:49:00Z">
        <w:r w:rsidRPr="009F55FA" w:rsidDel="00602B6D">
          <w:rPr>
            <w:rFonts w:ascii="Gill Sans MT" w:hAnsi="Gill Sans MT"/>
          </w:rPr>
          <w:delText xml:space="preserve">e </w:delText>
        </w:r>
      </w:del>
      <w:r w:rsidRPr="009F55FA">
        <w:rPr>
          <w:rFonts w:ascii="Gill Sans MT" w:hAnsi="Gill Sans MT"/>
        </w:rPr>
        <w:t>took a paternalist, interventionist</w:t>
      </w:r>
      <w:r w:rsidR="001253B1" w:rsidRPr="009F55FA">
        <w:rPr>
          <w:rFonts w:ascii="Gill Sans MT" w:hAnsi="Gill Sans MT"/>
        </w:rPr>
        <w:t xml:space="preserve"> </w:t>
      </w:r>
      <w:r w:rsidRPr="009F55FA">
        <w:rPr>
          <w:rFonts w:ascii="Gill Sans MT" w:hAnsi="Gill Sans MT"/>
        </w:rPr>
        <w:t>stance to development si</w:t>
      </w:r>
      <w:r w:rsidR="002B0F43" w:rsidRPr="009F55FA">
        <w:rPr>
          <w:rFonts w:ascii="Gill Sans MT" w:hAnsi="Gill Sans MT"/>
        </w:rPr>
        <w:t xml:space="preserve">nce the 1950s, backed by the narrative of Singapore’s need for survival as a small country with no natural resources. </w:t>
      </w:r>
      <w:r w:rsidR="006A7237" w:rsidRPr="009F55FA">
        <w:rPr>
          <w:rFonts w:ascii="Gill Sans MT" w:hAnsi="Gill Sans MT"/>
        </w:rPr>
        <w:t xml:space="preserve">The country was governed with the belief that “the survival of society as a whole precedes the rights of individuals who make up the whole” </w:t>
      </w:r>
      <w:sdt>
        <w:sdtPr>
          <w:rPr>
            <w:rFonts w:ascii="Gill Sans MT" w:hAnsi="Gill Sans MT"/>
          </w:rPr>
          <w:id w:val="-771931701"/>
          <w:citation/>
        </w:sdtPr>
        <w:sdtEndPr/>
        <w:sdtContent>
          <w:r w:rsidR="0029638D" w:rsidRPr="009F55FA">
            <w:rPr>
              <w:rFonts w:ascii="Gill Sans MT" w:hAnsi="Gill Sans MT"/>
            </w:rPr>
            <w:fldChar w:fldCharType="begin"/>
          </w:r>
          <w:r w:rsidR="0029638D" w:rsidRPr="009F55FA">
            <w:rPr>
              <w:rFonts w:ascii="Gill Sans MT" w:hAnsi="Gill Sans MT"/>
            </w:rPr>
            <w:instrText xml:space="preserve">CITATION Gio97 \l 18441 </w:instrText>
          </w:r>
          <w:r w:rsidR="0029638D" w:rsidRPr="009F55FA">
            <w:rPr>
              <w:rFonts w:ascii="Gill Sans MT" w:hAnsi="Gill Sans MT"/>
            </w:rPr>
            <w:fldChar w:fldCharType="separate"/>
          </w:r>
          <w:r w:rsidR="00AF6E34" w:rsidRPr="009F55FA">
            <w:rPr>
              <w:rFonts w:ascii="Gill Sans MT" w:hAnsi="Gill Sans MT"/>
              <w:noProof/>
            </w:rPr>
            <w:t>(Low 1997)</w:t>
          </w:r>
          <w:r w:rsidR="0029638D" w:rsidRPr="009F55FA">
            <w:rPr>
              <w:rFonts w:ascii="Gill Sans MT" w:hAnsi="Gill Sans MT"/>
            </w:rPr>
            <w:fldChar w:fldCharType="end"/>
          </w:r>
        </w:sdtContent>
      </w:sdt>
      <w:r w:rsidR="0029638D" w:rsidRPr="009F55FA">
        <w:rPr>
          <w:rFonts w:ascii="Gill Sans MT" w:hAnsi="Gill Sans MT"/>
        </w:rPr>
        <w:t xml:space="preserve">. </w:t>
      </w:r>
      <w:r w:rsidR="006A7237" w:rsidRPr="009F55FA">
        <w:rPr>
          <w:rFonts w:ascii="Gill Sans MT" w:hAnsi="Gill Sans MT"/>
        </w:rPr>
        <w:t>This</w:t>
      </w:r>
      <w:r w:rsidR="00E976D3" w:rsidRPr="009F55FA">
        <w:rPr>
          <w:rFonts w:ascii="Gill Sans MT" w:hAnsi="Gill Sans MT"/>
        </w:rPr>
        <w:t xml:space="preserve"> provided grounds for </w:t>
      </w:r>
      <w:r w:rsidR="002B0F43" w:rsidRPr="009F55FA">
        <w:rPr>
          <w:rFonts w:ascii="Gill Sans MT" w:hAnsi="Gill Sans MT"/>
        </w:rPr>
        <w:t>a Corbusian wet dream of sorts</w:t>
      </w:r>
      <w:r w:rsidR="0029638D" w:rsidRPr="009F55FA">
        <w:rPr>
          <w:rFonts w:ascii="Gill Sans MT" w:hAnsi="Gill Sans MT"/>
        </w:rPr>
        <w:t xml:space="preserve">, </w:t>
      </w:r>
      <w:r w:rsidR="006A7237" w:rsidRPr="009F55FA">
        <w:rPr>
          <w:rFonts w:ascii="Gill Sans MT" w:hAnsi="Gill Sans MT"/>
        </w:rPr>
        <w:t xml:space="preserve">a malleable space in which the </w:t>
      </w:r>
      <w:r w:rsidR="001253B1" w:rsidRPr="009F55FA">
        <w:rPr>
          <w:rFonts w:ascii="Gill Sans MT" w:hAnsi="Gill Sans MT"/>
        </w:rPr>
        <w:t xml:space="preserve">‘philosopher-king’ </w:t>
      </w:r>
      <w:r w:rsidR="006A7237" w:rsidRPr="009F55FA">
        <w:rPr>
          <w:rFonts w:ascii="Gill Sans MT" w:hAnsi="Gill Sans MT"/>
        </w:rPr>
        <w:t xml:space="preserve">had </w:t>
      </w:r>
      <w:r w:rsidR="00864534" w:rsidRPr="009F55FA">
        <w:rPr>
          <w:rFonts w:ascii="Gill Sans MT" w:hAnsi="Gill Sans MT"/>
        </w:rPr>
        <w:t>near-</w:t>
      </w:r>
      <w:r w:rsidR="006A7237" w:rsidRPr="009F55FA">
        <w:rPr>
          <w:rFonts w:ascii="Gill Sans MT" w:hAnsi="Gill Sans MT"/>
        </w:rPr>
        <w:t>free reign</w:t>
      </w:r>
      <w:r w:rsidR="0029638D" w:rsidRPr="009F55FA">
        <w:rPr>
          <w:rFonts w:ascii="Gill Sans MT" w:hAnsi="Gill Sans MT"/>
        </w:rPr>
        <w:t>.</w:t>
      </w:r>
      <w:r w:rsidR="00864534" w:rsidRPr="009F55FA">
        <w:rPr>
          <w:rFonts w:ascii="Gill Sans MT" w:hAnsi="Gill Sans MT"/>
        </w:rPr>
        <w:t xml:space="preserve"> </w:t>
      </w:r>
      <w:r w:rsidR="00864534" w:rsidRPr="002A4913">
        <w:rPr>
          <w:rFonts w:ascii="Gill Sans MT" w:hAnsi="Gill Sans MT"/>
          <w:u w:val="single"/>
          <w:rPrChange w:id="4" w:author="Samson Lim" w:date="2018-04-07T09:33:00Z">
            <w:rPr>
              <w:rFonts w:ascii="Gill Sans MT" w:hAnsi="Gill Sans MT"/>
            </w:rPr>
          </w:rPrChange>
        </w:rPr>
        <w:t xml:space="preserve">Modern city planning was likely not the influence nor objective of this paternalism. </w:t>
      </w:r>
      <w:ins w:id="5" w:author="Samson Lim" w:date="2018-04-07T09:33:00Z">
        <w:r w:rsidR="002A4913">
          <w:rPr>
            <w:rFonts w:ascii="Gill Sans MT" w:hAnsi="Gill Sans MT"/>
            <w:u w:val="single"/>
          </w:rPr>
          <w:t xml:space="preserve">This is interesting… </w:t>
        </w:r>
      </w:ins>
      <w:ins w:id="6" w:author="Samson Lim" w:date="2018-04-07T09:47:00Z">
        <w:r w:rsidR="00602B6D">
          <w:rPr>
            <w:rFonts w:ascii="Gill Sans MT" w:hAnsi="Gill Sans MT"/>
            <w:u w:val="single"/>
          </w:rPr>
          <w:t xml:space="preserve">(note after reading the entire essay: so this is an interesting potential ‘thesis’ but then its not followed through at all so as a reader, I’m a bit disappointed that this idea was </w:t>
        </w:r>
      </w:ins>
      <w:ins w:id="7" w:author="Samson Lim" w:date="2018-04-07T09:48:00Z">
        <w:r w:rsidR="00602B6D">
          <w:rPr>
            <w:rFonts w:ascii="Gill Sans MT" w:hAnsi="Gill Sans MT"/>
            <w:u w:val="single"/>
          </w:rPr>
          <w:t xml:space="preserve">not elaborated on. Instead, it seems like the rest of the essay actually argues against what this sentence says, so it’s a bit confusing… </w:t>
        </w:r>
      </w:ins>
      <w:ins w:id="8" w:author="Samson Lim" w:date="2018-04-07T09:47:00Z">
        <w:r w:rsidR="00602B6D">
          <w:rPr>
            <w:rFonts w:ascii="Gill Sans MT" w:hAnsi="Gill Sans MT"/>
            <w:u w:val="single"/>
          </w:rPr>
          <w:t xml:space="preserve"> </w:t>
        </w:r>
      </w:ins>
      <w:r w:rsidR="00864534" w:rsidRPr="009F55FA">
        <w:rPr>
          <w:rFonts w:ascii="Gill Sans MT" w:hAnsi="Gill Sans MT"/>
        </w:rPr>
        <w:t xml:space="preserve">Rather, it was realized, </w:t>
      </w:r>
      <w:r w:rsidR="003429FF" w:rsidRPr="009F55FA">
        <w:rPr>
          <w:rFonts w:ascii="Gill Sans MT" w:hAnsi="Gill Sans MT"/>
        </w:rPr>
        <w:t>somewhat naturally</w:t>
      </w:r>
      <w:ins w:id="9" w:author="Samson Lim" w:date="2018-04-07T09:50:00Z">
        <w:r w:rsidR="00602B6D">
          <w:rPr>
            <w:rFonts w:ascii="Gill Sans MT" w:hAnsi="Gill Sans MT"/>
          </w:rPr>
          <w:t xml:space="preserve"> as in no one thought consciously they were being ‘modernists’?</w:t>
        </w:r>
      </w:ins>
      <w:r w:rsidR="003429FF" w:rsidRPr="009F55FA">
        <w:rPr>
          <w:rFonts w:ascii="Gill Sans MT" w:hAnsi="Gill Sans MT"/>
        </w:rPr>
        <w:t xml:space="preserve"> and </w:t>
      </w:r>
      <w:r w:rsidR="00864534" w:rsidRPr="009F55FA">
        <w:rPr>
          <w:rFonts w:ascii="Gill Sans MT" w:hAnsi="Gill Sans MT"/>
        </w:rPr>
        <w:t xml:space="preserve">arguably truer to its ideal than other attempts, through </w:t>
      </w:r>
      <w:r w:rsidR="0021318D" w:rsidRPr="009F55FA">
        <w:rPr>
          <w:rFonts w:ascii="Gill Sans MT" w:hAnsi="Gill Sans MT"/>
        </w:rPr>
        <w:t>this form of government, which facilitated land acquisition</w:t>
      </w:r>
      <w:r w:rsidR="00727469" w:rsidRPr="009F55FA">
        <w:rPr>
          <w:rFonts w:ascii="Gill Sans MT" w:hAnsi="Gill Sans MT"/>
        </w:rPr>
        <w:t>, resettlement and infrastructure.</w:t>
      </w:r>
    </w:p>
    <w:p w:rsidR="004F2FBC" w:rsidRPr="009F55FA" w:rsidRDefault="004F2FBC" w:rsidP="00E54C81">
      <w:pPr>
        <w:pStyle w:val="NoSpacing"/>
        <w:rPr>
          <w:rFonts w:ascii="Gill Sans MT" w:hAnsi="Gill Sans MT"/>
        </w:rPr>
      </w:pPr>
    </w:p>
    <w:p w:rsidR="0068521C" w:rsidRPr="009F55FA" w:rsidRDefault="00BC2183" w:rsidP="004F2FBC">
      <w:pPr>
        <w:pStyle w:val="NoSpacing"/>
        <w:rPr>
          <w:rFonts w:ascii="Gill Sans MT" w:hAnsi="Gill Sans MT"/>
        </w:rPr>
      </w:pPr>
      <w:r w:rsidRPr="009F55FA">
        <w:rPr>
          <w:rFonts w:ascii="Gill Sans MT" w:hAnsi="Gill Sans MT"/>
        </w:rPr>
        <w:t xml:space="preserve">Visually, </w:t>
      </w:r>
      <w:r w:rsidR="00D27DD0" w:rsidRPr="009F55FA">
        <w:rPr>
          <w:rFonts w:ascii="Gill Sans MT" w:hAnsi="Gill Sans MT"/>
        </w:rPr>
        <w:t>Singapore’</w:t>
      </w:r>
      <w:r w:rsidR="00EB0EF2" w:rsidRPr="009F55FA">
        <w:rPr>
          <w:rFonts w:ascii="Gill Sans MT" w:hAnsi="Gill Sans MT"/>
        </w:rPr>
        <w:t xml:space="preserve">s public housing project is a prime example of modernist city planning. </w:t>
      </w:r>
      <w:r w:rsidR="00DF4A80" w:rsidRPr="009F55FA">
        <w:rPr>
          <w:rFonts w:ascii="Gill Sans MT" w:hAnsi="Gill Sans MT"/>
        </w:rPr>
        <w:t xml:space="preserve">As Singapore rolled out the public housing plan </w:t>
      </w:r>
      <w:r w:rsidR="003E65B1" w:rsidRPr="009F55FA">
        <w:rPr>
          <w:rFonts w:ascii="Gill Sans MT" w:hAnsi="Gill Sans MT"/>
        </w:rPr>
        <w:t>during the late 1950s</w:t>
      </w:r>
      <w:r w:rsidR="003C5BCF" w:rsidRPr="009F55FA">
        <w:rPr>
          <w:rFonts w:ascii="Gill Sans MT" w:hAnsi="Gill Sans MT"/>
        </w:rPr>
        <w:t>, t</w:t>
      </w:r>
      <w:r w:rsidR="00D918C9" w:rsidRPr="009F55FA">
        <w:rPr>
          <w:rFonts w:ascii="Gill Sans MT" w:hAnsi="Gill Sans MT"/>
        </w:rPr>
        <w:t xml:space="preserve">he Singapore Improvement Trust’s (SIT’s) </w:t>
      </w:r>
      <w:r w:rsidR="00647105" w:rsidRPr="009F55FA">
        <w:rPr>
          <w:rFonts w:ascii="Gill Sans MT" w:hAnsi="Gill Sans MT"/>
        </w:rPr>
        <w:t xml:space="preserve">early </w:t>
      </w:r>
      <w:r w:rsidR="00DF4A80" w:rsidRPr="009F55FA">
        <w:rPr>
          <w:rFonts w:ascii="Gill Sans MT" w:hAnsi="Gill Sans MT"/>
        </w:rPr>
        <w:t>public housing solutions were of starkly modernist architecture</w:t>
      </w:r>
      <w:r w:rsidR="00647105" w:rsidRPr="009F55FA">
        <w:rPr>
          <w:rFonts w:ascii="Gill Sans MT" w:hAnsi="Gill Sans MT"/>
        </w:rPr>
        <w:t xml:space="preserve">: </w:t>
      </w:r>
      <w:r w:rsidR="00DF4A80" w:rsidRPr="009F55FA">
        <w:rPr>
          <w:rFonts w:ascii="Gill Sans MT" w:hAnsi="Gill Sans MT"/>
        </w:rPr>
        <w:t>rectangular, modular, vertical, clean of embellishment</w:t>
      </w:r>
      <w:r w:rsidR="00647105" w:rsidRPr="009F55FA">
        <w:rPr>
          <w:rFonts w:ascii="Gill Sans MT" w:hAnsi="Gill Sans MT"/>
        </w:rPr>
        <w:t xml:space="preserve">, and, borrowing a phrase from James Scott to describe the high-modernist city, “betray no context; in their neutrality, they could be anywhere at all” </w:t>
      </w:r>
      <w:sdt>
        <w:sdtPr>
          <w:rPr>
            <w:rFonts w:ascii="Gill Sans MT" w:hAnsi="Gill Sans MT"/>
          </w:rPr>
          <w:id w:val="761808572"/>
          <w:citation/>
        </w:sdtPr>
        <w:sdtEndPr/>
        <w:sdtContent>
          <w:r w:rsidR="00647105" w:rsidRPr="009F55FA">
            <w:rPr>
              <w:rFonts w:ascii="Gill Sans MT" w:hAnsi="Gill Sans MT"/>
            </w:rPr>
            <w:fldChar w:fldCharType="begin"/>
          </w:r>
          <w:r w:rsidR="00647105" w:rsidRPr="009F55FA">
            <w:rPr>
              <w:rFonts w:ascii="Gill Sans MT" w:hAnsi="Gill Sans MT"/>
            </w:rPr>
            <w:instrText xml:space="preserve"> CITATION Sco98 \l 18441 </w:instrText>
          </w:r>
          <w:r w:rsidR="00647105" w:rsidRPr="009F55FA">
            <w:rPr>
              <w:rFonts w:ascii="Gill Sans MT" w:hAnsi="Gill Sans MT"/>
            </w:rPr>
            <w:fldChar w:fldCharType="separate"/>
          </w:r>
          <w:r w:rsidR="00AF6E34" w:rsidRPr="009F55FA">
            <w:rPr>
              <w:rFonts w:ascii="Gill Sans MT" w:hAnsi="Gill Sans MT"/>
              <w:noProof/>
            </w:rPr>
            <w:t>(Scott 1998)</w:t>
          </w:r>
          <w:r w:rsidR="00647105" w:rsidRPr="009F55FA">
            <w:rPr>
              <w:rFonts w:ascii="Gill Sans MT" w:hAnsi="Gill Sans MT"/>
            </w:rPr>
            <w:fldChar w:fldCharType="end"/>
          </w:r>
        </w:sdtContent>
      </w:sdt>
      <w:r w:rsidR="00647105" w:rsidRPr="009F55FA">
        <w:rPr>
          <w:rFonts w:ascii="Gill Sans MT" w:hAnsi="Gill Sans MT"/>
        </w:rPr>
        <w:t xml:space="preserve">. Fig. 1 shows Forfar House, a streamlined 14-storey </w:t>
      </w:r>
      <w:r w:rsidR="009A6CCB" w:rsidRPr="009F55FA">
        <w:rPr>
          <w:rFonts w:ascii="Gill Sans MT" w:hAnsi="Gill Sans MT"/>
        </w:rPr>
        <w:t xml:space="preserve">residential </w:t>
      </w:r>
      <w:r w:rsidR="00647105" w:rsidRPr="009F55FA">
        <w:rPr>
          <w:rFonts w:ascii="Gill Sans MT" w:hAnsi="Gill Sans MT"/>
        </w:rPr>
        <w:t>block built in 1956 by SIT.</w:t>
      </w:r>
    </w:p>
    <w:p w:rsidR="009A6CCB" w:rsidRPr="009F55FA" w:rsidRDefault="009A6CCB" w:rsidP="004F2FBC">
      <w:pPr>
        <w:pStyle w:val="NoSpacing"/>
        <w:rPr>
          <w:rFonts w:ascii="Gill Sans MT" w:hAnsi="Gill Sans MT"/>
        </w:rPr>
      </w:pPr>
    </w:p>
    <w:p w:rsidR="00DF4A80" w:rsidRPr="009F55FA" w:rsidRDefault="00DF4A80" w:rsidP="009A6CCB">
      <w:pPr>
        <w:jc w:val="center"/>
        <w:rPr>
          <w:rFonts w:ascii="Gill Sans MT" w:hAnsi="Gill Sans MT"/>
        </w:rPr>
      </w:pPr>
      <w:r w:rsidRPr="009F55FA">
        <w:rPr>
          <w:rFonts w:ascii="Gill Sans MT" w:hAnsi="Gill Sans MT"/>
          <w:noProof/>
        </w:rPr>
        <w:lastRenderedPageBreak/>
        <w:drawing>
          <wp:inline distT="0" distB="0" distL="0" distR="0">
            <wp:extent cx="3456709" cy="2303162"/>
            <wp:effectExtent l="0" t="0" r="0" b="1905"/>
            <wp:docPr id="3" name="Picture 3" descr="Former Forfar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mer Forfar Hou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7652" cy="2317116"/>
                    </a:xfrm>
                    <a:prstGeom prst="rect">
                      <a:avLst/>
                    </a:prstGeom>
                    <a:noFill/>
                    <a:ln>
                      <a:noFill/>
                    </a:ln>
                  </pic:spPr>
                </pic:pic>
              </a:graphicData>
            </a:graphic>
          </wp:inline>
        </w:drawing>
      </w:r>
    </w:p>
    <w:p w:rsidR="00DF4A80" w:rsidRPr="009F55FA" w:rsidRDefault="009A6CCB" w:rsidP="009A6CCB">
      <w:pPr>
        <w:jc w:val="center"/>
        <w:rPr>
          <w:rFonts w:ascii="Gill Sans MT" w:hAnsi="Gill Sans MT" w:cs="Arial"/>
          <w:i/>
          <w:iCs/>
          <w:color w:val="333333"/>
          <w:sz w:val="16"/>
          <w:szCs w:val="20"/>
          <w:shd w:val="clear" w:color="auto" w:fill="F6F6F6"/>
        </w:rPr>
      </w:pPr>
      <w:r w:rsidRPr="009F55FA">
        <w:rPr>
          <w:rFonts w:ascii="Gill Sans MT" w:hAnsi="Gill Sans MT"/>
          <w:sz w:val="18"/>
        </w:rPr>
        <w:t>Fig. 1,</w:t>
      </w:r>
      <w:r w:rsidR="00647105" w:rsidRPr="009F55FA">
        <w:rPr>
          <w:rFonts w:ascii="Gill Sans MT" w:hAnsi="Gill Sans MT"/>
          <w:sz w:val="18"/>
        </w:rPr>
        <w:t xml:space="preserve"> </w:t>
      </w:r>
      <w:r w:rsidR="00DF4A80" w:rsidRPr="009F55FA">
        <w:rPr>
          <w:rFonts w:ascii="Gill Sans MT" w:hAnsi="Gill Sans MT"/>
          <w:sz w:val="18"/>
        </w:rPr>
        <w:t xml:space="preserve">The former Forfar House </w:t>
      </w:r>
      <w:ins w:id="10" w:author="Samson Lim" w:date="2018-04-07T09:34:00Z">
        <w:r w:rsidR="002A4913">
          <w:rPr>
            <w:rFonts w:ascii="Gill Sans MT" w:hAnsi="Gill Sans MT"/>
            <w:sz w:val="18"/>
          </w:rPr>
          <w:t>this actually looks nice from far away… nicer than a lot of newer blocks…</w:t>
        </w:r>
      </w:ins>
      <w:r w:rsidR="00DF4A80" w:rsidRPr="009F55FA">
        <w:rPr>
          <w:rFonts w:ascii="Gill Sans MT" w:hAnsi="Gill Sans MT"/>
          <w:sz w:val="18"/>
        </w:rPr>
        <w:t>(c. 1956. Image from National Archives of Singapore)</w:t>
      </w:r>
    </w:p>
    <w:p w:rsidR="00DF4A80" w:rsidRPr="009F55FA" w:rsidRDefault="00DF4A80" w:rsidP="004F2FBC">
      <w:pPr>
        <w:pStyle w:val="NoSpacing"/>
        <w:rPr>
          <w:rFonts w:ascii="Gill Sans MT" w:hAnsi="Gill Sans MT"/>
        </w:rPr>
      </w:pPr>
    </w:p>
    <w:p w:rsidR="00D27DD0" w:rsidRPr="009F55FA" w:rsidRDefault="00DF4A80" w:rsidP="004F2FBC">
      <w:pPr>
        <w:pStyle w:val="NoSpacing"/>
        <w:rPr>
          <w:rFonts w:ascii="Gill Sans MT" w:hAnsi="Gill Sans MT"/>
        </w:rPr>
      </w:pPr>
      <w:r w:rsidRPr="009F55FA">
        <w:rPr>
          <w:rFonts w:ascii="Gill Sans MT" w:hAnsi="Gill Sans MT"/>
        </w:rPr>
        <w:t xml:space="preserve">SIT’s </w:t>
      </w:r>
      <w:r w:rsidR="003C5BCF" w:rsidRPr="009F55FA">
        <w:rPr>
          <w:rFonts w:ascii="Gill Sans MT" w:hAnsi="Gill Sans MT"/>
        </w:rPr>
        <w:t xml:space="preserve">Princess Estate project in </w:t>
      </w:r>
      <w:r w:rsidR="00D918C9" w:rsidRPr="009F55FA">
        <w:rPr>
          <w:rFonts w:ascii="Gill Sans MT" w:hAnsi="Gill Sans MT"/>
        </w:rPr>
        <w:t>Queenstown</w:t>
      </w:r>
      <w:r w:rsidR="003C5BCF" w:rsidRPr="009F55FA">
        <w:rPr>
          <w:rFonts w:ascii="Gill Sans MT" w:hAnsi="Gill Sans MT"/>
        </w:rPr>
        <w:t xml:space="preserve"> set the stage for the Housing Development Board (HDB)</w:t>
      </w:r>
      <w:r w:rsidR="003E65B1" w:rsidRPr="009F55FA">
        <w:rPr>
          <w:rFonts w:ascii="Gill Sans MT" w:hAnsi="Gill Sans MT"/>
        </w:rPr>
        <w:t xml:space="preserve"> to complete the Duchess, Tanglin Halt, and Commonwealth districts in the early 1960s</w:t>
      </w:r>
      <w:r w:rsidR="009A6CCB" w:rsidRPr="009F55FA">
        <w:rPr>
          <w:rFonts w:ascii="Gill Sans MT" w:hAnsi="Gill Sans MT"/>
        </w:rPr>
        <w:t>, which were built in similar style: Fig. 2 shows the view of the newly constructed Queenstown housing estate from afar.</w:t>
      </w:r>
    </w:p>
    <w:p w:rsidR="009A6CCB" w:rsidRPr="009F55FA" w:rsidRDefault="009A6CCB" w:rsidP="004F2FBC">
      <w:pPr>
        <w:pStyle w:val="NoSpacing"/>
        <w:rPr>
          <w:rFonts w:ascii="Gill Sans MT" w:hAnsi="Gill Sans MT"/>
        </w:rPr>
      </w:pPr>
    </w:p>
    <w:p w:rsidR="003E65B1" w:rsidRPr="009F55FA" w:rsidRDefault="003E65B1" w:rsidP="003E65B1">
      <w:pPr>
        <w:jc w:val="center"/>
        <w:rPr>
          <w:rFonts w:ascii="Gill Sans MT" w:hAnsi="Gill Sans MT"/>
          <w:sz w:val="18"/>
        </w:rPr>
      </w:pPr>
      <w:r w:rsidRPr="009F55FA">
        <w:rPr>
          <w:rFonts w:ascii="Gill Sans MT" w:hAnsi="Gill Sans MT"/>
          <w:noProof/>
          <w:sz w:val="18"/>
        </w:rPr>
        <w:drawing>
          <wp:inline distT="0" distB="0" distL="0" distR="0">
            <wp:extent cx="3711664" cy="2473036"/>
            <wp:effectExtent l="0" t="0" r="3175" b="3810"/>
            <wp:docPr id="2" name="Picture 2" descr="Viewing from Princess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ing from Princess Hou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2362" cy="2480164"/>
                    </a:xfrm>
                    <a:prstGeom prst="rect">
                      <a:avLst/>
                    </a:prstGeom>
                    <a:noFill/>
                    <a:ln>
                      <a:noFill/>
                    </a:ln>
                  </pic:spPr>
                </pic:pic>
              </a:graphicData>
            </a:graphic>
          </wp:inline>
        </w:drawing>
      </w:r>
    </w:p>
    <w:p w:rsidR="003E65B1" w:rsidRPr="009F55FA" w:rsidRDefault="009A6CCB" w:rsidP="003E65B1">
      <w:pPr>
        <w:jc w:val="center"/>
        <w:rPr>
          <w:rFonts w:ascii="Gill Sans MT" w:hAnsi="Gill Sans MT"/>
          <w:sz w:val="18"/>
        </w:rPr>
      </w:pPr>
      <w:r w:rsidRPr="009F55FA">
        <w:rPr>
          <w:rFonts w:ascii="Gill Sans MT" w:hAnsi="Gill Sans MT"/>
          <w:sz w:val="18"/>
        </w:rPr>
        <w:t>Fig. 2</w:t>
      </w:r>
      <w:r w:rsidR="003E65B1" w:rsidRPr="009F55FA">
        <w:rPr>
          <w:rFonts w:ascii="Gill Sans MT" w:hAnsi="Gill Sans MT"/>
          <w:sz w:val="18"/>
        </w:rPr>
        <w:t>, Minister for National Development Lim Kim San briefing Yang di-Pertuan Agong Tuanku Syed Putra as he views Queenstown housing estate from the sixth storey of Princess House during his state visit to Singapore. (c. 11 November 1963. Image from National Archives of Singapore)</w:t>
      </w:r>
    </w:p>
    <w:p w:rsidR="0068521C" w:rsidRPr="009F55FA" w:rsidRDefault="009A6CCB" w:rsidP="0068521C">
      <w:pPr>
        <w:pStyle w:val="NoSpacing"/>
        <w:rPr>
          <w:rFonts w:ascii="Gill Sans MT" w:hAnsi="Gill Sans MT"/>
        </w:rPr>
      </w:pPr>
      <w:r w:rsidRPr="009F55FA">
        <w:rPr>
          <w:rFonts w:ascii="Gill Sans MT" w:hAnsi="Gill Sans MT"/>
        </w:rPr>
        <w:t>The</w:t>
      </w:r>
      <w:r w:rsidR="00555985" w:rsidRPr="009F55FA">
        <w:rPr>
          <w:rFonts w:ascii="Gill Sans MT" w:hAnsi="Gill Sans MT"/>
        </w:rPr>
        <w:t xml:space="preserve"> modernist</w:t>
      </w:r>
      <w:r w:rsidRPr="009F55FA">
        <w:rPr>
          <w:rFonts w:ascii="Gill Sans MT" w:hAnsi="Gill Sans MT"/>
        </w:rPr>
        <w:t xml:space="preserve"> idea of the mass produced house was advocated by Le Corbusier in his designs in the 1910s and 20s – they were unlikely to be actually built but </w:t>
      </w:r>
      <w:r w:rsidR="00555985" w:rsidRPr="009F55FA">
        <w:rPr>
          <w:rFonts w:ascii="Gill Sans MT" w:hAnsi="Gill Sans MT"/>
        </w:rPr>
        <w:t>were</w:t>
      </w:r>
      <w:r w:rsidRPr="009F55FA">
        <w:rPr>
          <w:rFonts w:ascii="Gill Sans MT" w:hAnsi="Gill Sans MT"/>
        </w:rPr>
        <w:t xml:space="preserve"> more of a comment o</w:t>
      </w:r>
      <w:r w:rsidR="00555985" w:rsidRPr="009F55FA">
        <w:rPr>
          <w:rFonts w:ascii="Gill Sans MT" w:hAnsi="Gill Sans MT"/>
        </w:rPr>
        <w:t>n</w:t>
      </w:r>
      <w:r w:rsidRPr="009F55FA">
        <w:rPr>
          <w:rFonts w:ascii="Gill Sans MT" w:hAnsi="Gill Sans MT"/>
        </w:rPr>
        <w:t xml:space="preserve"> industrialising the building process</w:t>
      </w:r>
      <w:r w:rsidR="00555985" w:rsidRPr="009F55FA">
        <w:rPr>
          <w:rFonts w:ascii="Gill Sans MT" w:hAnsi="Gill Sans MT"/>
        </w:rPr>
        <w:t>. In the 1970s, Europe was ending its</w:t>
      </w:r>
      <w:r w:rsidR="0068521C" w:rsidRPr="009F55FA">
        <w:rPr>
          <w:rFonts w:ascii="Gill Sans MT" w:hAnsi="Gill Sans MT"/>
        </w:rPr>
        <w:t xml:space="preserve"> post-war reconstruction phase, having </w:t>
      </w:r>
      <w:r w:rsidR="00555985" w:rsidRPr="009F55FA">
        <w:rPr>
          <w:rFonts w:ascii="Gill Sans MT" w:hAnsi="Gill Sans MT"/>
        </w:rPr>
        <w:t>“</w:t>
      </w:r>
      <w:r w:rsidR="0068521C" w:rsidRPr="009F55FA">
        <w:rPr>
          <w:rFonts w:ascii="Gill Sans MT" w:hAnsi="Gill Sans MT"/>
        </w:rPr>
        <w:t>developed numerous prefabrication techniques to rebuild its cities</w:t>
      </w:r>
      <w:r w:rsidR="00555985" w:rsidRPr="009F55FA">
        <w:rPr>
          <w:rFonts w:ascii="Gill Sans MT" w:hAnsi="Gill Sans MT"/>
        </w:rPr>
        <w:t>”</w:t>
      </w:r>
      <w:r w:rsidR="0068521C" w:rsidRPr="009F55FA">
        <w:rPr>
          <w:rFonts w:ascii="Gill Sans MT" w:hAnsi="Gill Sans MT"/>
        </w:rPr>
        <w:t>. Singapore</w:t>
      </w:r>
      <w:r w:rsidR="00555985" w:rsidRPr="009F55FA">
        <w:rPr>
          <w:rFonts w:ascii="Gill Sans MT" w:hAnsi="Gill Sans MT"/>
        </w:rPr>
        <w:t>an engineers</w:t>
      </w:r>
      <w:r w:rsidR="0068521C" w:rsidRPr="009F55FA">
        <w:rPr>
          <w:rFonts w:ascii="Gill Sans MT" w:hAnsi="Gill Sans MT"/>
        </w:rPr>
        <w:t xml:space="preserve"> were </w:t>
      </w:r>
      <w:r w:rsidR="00555985" w:rsidRPr="009F55FA">
        <w:rPr>
          <w:rFonts w:ascii="Gill Sans MT" w:hAnsi="Gill Sans MT"/>
        </w:rPr>
        <w:t>sent there to learn these techniques, which</w:t>
      </w:r>
      <w:r w:rsidR="0068521C" w:rsidRPr="009F55FA">
        <w:rPr>
          <w:rFonts w:ascii="Gill Sans MT" w:hAnsi="Gill Sans MT"/>
        </w:rPr>
        <w:t xml:space="preserve"> </w:t>
      </w:r>
      <w:r w:rsidR="00555985" w:rsidRPr="009F55FA">
        <w:rPr>
          <w:rFonts w:ascii="Gill Sans MT" w:hAnsi="Gill Sans MT"/>
        </w:rPr>
        <w:t>“</w:t>
      </w:r>
      <w:r w:rsidR="0068521C" w:rsidRPr="009F55FA">
        <w:rPr>
          <w:rFonts w:ascii="Gill Sans MT" w:hAnsi="Gill Sans MT"/>
        </w:rPr>
        <w:t>proved indispensable to the HDB’s building programme, as it greatly reduced dependence on manual labour and increased site productivity</w:t>
      </w:r>
      <w:r w:rsidR="00555985" w:rsidRPr="009F55FA">
        <w:rPr>
          <w:rFonts w:ascii="Gill Sans MT" w:hAnsi="Gill Sans MT"/>
        </w:rPr>
        <w:t>”</w:t>
      </w:r>
      <w:sdt>
        <w:sdtPr>
          <w:rPr>
            <w:rFonts w:ascii="Gill Sans MT" w:hAnsi="Gill Sans MT"/>
          </w:rPr>
          <w:id w:val="51507309"/>
          <w:citation/>
        </w:sdtPr>
        <w:sdtEndPr/>
        <w:sdtContent>
          <w:r w:rsidR="00555985" w:rsidRPr="009F55FA">
            <w:rPr>
              <w:rFonts w:ascii="Gill Sans MT" w:hAnsi="Gill Sans MT"/>
            </w:rPr>
            <w:fldChar w:fldCharType="begin"/>
          </w:r>
          <w:r w:rsidR="00555985" w:rsidRPr="009F55FA">
            <w:rPr>
              <w:rFonts w:ascii="Gill Sans MT" w:hAnsi="Gill Sans MT"/>
            </w:rPr>
            <w:instrText xml:space="preserve"> CITATION Cen15 \l 18441 </w:instrText>
          </w:r>
          <w:r w:rsidR="00555985" w:rsidRPr="009F55FA">
            <w:rPr>
              <w:rFonts w:ascii="Gill Sans MT" w:hAnsi="Gill Sans MT"/>
            </w:rPr>
            <w:fldChar w:fldCharType="separate"/>
          </w:r>
          <w:r w:rsidR="00AF6E34" w:rsidRPr="009F55FA">
            <w:rPr>
              <w:rFonts w:ascii="Gill Sans MT" w:hAnsi="Gill Sans MT"/>
              <w:noProof/>
            </w:rPr>
            <w:t xml:space="preserve"> (Centre for Liveable Cities, Singapore 2015)</w:t>
          </w:r>
          <w:r w:rsidR="00555985" w:rsidRPr="009F55FA">
            <w:rPr>
              <w:rFonts w:ascii="Gill Sans MT" w:hAnsi="Gill Sans MT"/>
            </w:rPr>
            <w:fldChar w:fldCharType="end"/>
          </w:r>
        </w:sdtContent>
      </w:sdt>
      <w:r w:rsidR="00555985" w:rsidRPr="009F55FA">
        <w:rPr>
          <w:rFonts w:ascii="Gill Sans MT" w:hAnsi="Gill Sans MT"/>
        </w:rPr>
        <w:t xml:space="preserve">. </w:t>
      </w:r>
    </w:p>
    <w:p w:rsidR="00CC6ABA" w:rsidRPr="009F55FA" w:rsidRDefault="00CC6ABA" w:rsidP="0068521C">
      <w:pPr>
        <w:pStyle w:val="NoSpacing"/>
        <w:rPr>
          <w:rFonts w:ascii="Gill Sans MT" w:hAnsi="Gill Sans MT"/>
        </w:rPr>
      </w:pPr>
    </w:p>
    <w:p w:rsidR="003B59C5" w:rsidRPr="009F55FA" w:rsidRDefault="00BC2183" w:rsidP="00926A59">
      <w:pPr>
        <w:pStyle w:val="NoSpacing"/>
        <w:rPr>
          <w:rFonts w:ascii="Gill Sans MT" w:hAnsi="Gill Sans MT"/>
        </w:rPr>
      </w:pPr>
      <w:r w:rsidRPr="009F55FA">
        <w:rPr>
          <w:rFonts w:ascii="Gill Sans MT" w:hAnsi="Gill Sans MT"/>
        </w:rPr>
        <w:t xml:space="preserve">Modern city planning is often a part of total city planning, </w:t>
      </w:r>
      <w:ins w:id="11" w:author="Samson Lim" w:date="2018-04-07T09:35:00Z">
        <w:r w:rsidR="002A4913">
          <w:rPr>
            <w:rFonts w:ascii="Gill Sans MT" w:hAnsi="Gill Sans MT"/>
          </w:rPr>
          <w:t xml:space="preserve">well, the idea of ‘total planning’ is definitely something that comes from the ‘modernist’ </w:t>
        </w:r>
      </w:ins>
      <w:ins w:id="12" w:author="Samson Lim" w:date="2018-04-07T09:36:00Z">
        <w:r w:rsidR="002A4913">
          <w:rPr>
            <w:rFonts w:ascii="Gill Sans MT" w:hAnsi="Gill Sans MT"/>
          </w:rPr>
          <w:t xml:space="preserve">tradition. It’s the idea that an all-knowing planner can plan everything about a city.  </w:t>
        </w:r>
      </w:ins>
      <w:r w:rsidRPr="009F55FA">
        <w:rPr>
          <w:rFonts w:ascii="Gill Sans MT" w:hAnsi="Gill Sans MT"/>
        </w:rPr>
        <w:t xml:space="preserve">where nearly every aspect of public and private living – architecture, economy, functions of the city, human relationships – is theorized, engineered, and optimized </w:t>
      </w:r>
      <w:r w:rsidRPr="009F55FA">
        <w:rPr>
          <w:rFonts w:ascii="Gill Sans MT" w:hAnsi="Gill Sans MT"/>
        </w:rPr>
        <w:lastRenderedPageBreak/>
        <w:t xml:space="preserve">through the city plan. This assumes </w:t>
      </w:r>
      <w:r w:rsidR="00506484" w:rsidRPr="009F55FA">
        <w:rPr>
          <w:rFonts w:ascii="Gill Sans MT" w:hAnsi="Gill Sans MT"/>
        </w:rPr>
        <w:t>two things</w:t>
      </w:r>
      <w:r w:rsidRPr="009F55FA">
        <w:rPr>
          <w:rFonts w:ascii="Gill Sans MT" w:hAnsi="Gill Sans MT"/>
        </w:rPr>
        <w:t>: that there exists a unique solution to urban design,</w:t>
      </w:r>
      <w:ins w:id="13" w:author="Samson Lim" w:date="2018-04-07T09:37:00Z">
        <w:r w:rsidR="002A4913">
          <w:rPr>
            <w:rFonts w:ascii="Gill Sans MT" w:hAnsi="Gill Sans MT"/>
          </w:rPr>
          <w:t>correct…</w:t>
        </w:r>
      </w:ins>
      <w:r w:rsidRPr="009F55FA">
        <w:rPr>
          <w:rFonts w:ascii="Gill Sans MT" w:hAnsi="Gill Sans MT"/>
        </w:rPr>
        <w:t xml:space="preserve"> and that there is a designer with </w:t>
      </w:r>
      <w:r w:rsidR="00506484" w:rsidRPr="009F55FA">
        <w:rPr>
          <w:rFonts w:ascii="Gill Sans MT" w:hAnsi="Gill Sans MT"/>
        </w:rPr>
        <w:t xml:space="preserve">complete knowledge of the problem, and </w:t>
      </w:r>
      <w:r w:rsidRPr="009F55FA">
        <w:rPr>
          <w:rFonts w:ascii="Gill Sans MT" w:hAnsi="Gill Sans MT"/>
        </w:rPr>
        <w:t>the ability</w:t>
      </w:r>
      <w:r w:rsidR="00506484" w:rsidRPr="009F55FA">
        <w:rPr>
          <w:rFonts w:ascii="Gill Sans MT" w:hAnsi="Gill Sans MT"/>
        </w:rPr>
        <w:t xml:space="preserve"> to obtain this solution and implement it </w:t>
      </w:r>
      <w:sdt>
        <w:sdtPr>
          <w:rPr>
            <w:rFonts w:ascii="Gill Sans MT" w:hAnsi="Gill Sans MT"/>
          </w:rPr>
          <w:id w:val="-530266967"/>
          <w:citation/>
        </w:sdtPr>
        <w:sdtEndPr/>
        <w:sdtContent>
          <w:r w:rsidR="00506484" w:rsidRPr="009F55FA">
            <w:rPr>
              <w:rFonts w:ascii="Gill Sans MT" w:hAnsi="Gill Sans MT"/>
            </w:rPr>
            <w:fldChar w:fldCharType="begin"/>
          </w:r>
          <w:r w:rsidR="00506484" w:rsidRPr="009F55FA">
            <w:rPr>
              <w:rFonts w:ascii="Gill Sans MT" w:hAnsi="Gill Sans MT"/>
            </w:rPr>
            <w:instrText xml:space="preserve"> CITATION Sco98 \l 18441 </w:instrText>
          </w:r>
          <w:r w:rsidR="00506484" w:rsidRPr="009F55FA">
            <w:rPr>
              <w:rFonts w:ascii="Gill Sans MT" w:hAnsi="Gill Sans MT"/>
            </w:rPr>
            <w:fldChar w:fldCharType="separate"/>
          </w:r>
          <w:r w:rsidR="00AF6E34" w:rsidRPr="009F55FA">
            <w:rPr>
              <w:rFonts w:ascii="Gill Sans MT" w:hAnsi="Gill Sans MT"/>
              <w:noProof/>
            </w:rPr>
            <w:t>(Scott 1998)</w:t>
          </w:r>
          <w:r w:rsidR="00506484" w:rsidRPr="009F55FA">
            <w:rPr>
              <w:rFonts w:ascii="Gill Sans MT" w:hAnsi="Gill Sans MT"/>
            </w:rPr>
            <w:fldChar w:fldCharType="end"/>
          </w:r>
        </w:sdtContent>
      </w:sdt>
      <w:r w:rsidR="00506484" w:rsidRPr="009F55FA">
        <w:rPr>
          <w:rFonts w:ascii="Gill Sans MT" w:hAnsi="Gill Sans MT"/>
        </w:rPr>
        <w:t xml:space="preserve">. </w:t>
      </w:r>
      <w:r w:rsidR="00A521E6" w:rsidRPr="009F55FA">
        <w:rPr>
          <w:rFonts w:ascii="Gill Sans MT" w:hAnsi="Gill Sans MT"/>
        </w:rPr>
        <w:t>Since its independence, Singapore has also developed with these assumptions in its “pure intention”: manifesting in “authored chaos”,</w:t>
      </w:r>
      <w:ins w:id="14" w:author="Samson Lim" w:date="2018-04-07T09:37:00Z">
        <w:r w:rsidR="002A4913">
          <w:rPr>
            <w:rFonts w:ascii="Gill Sans MT" w:hAnsi="Gill Sans MT"/>
          </w:rPr>
          <w:t>? This part starts to get a bit confusing… you were talking about order and control so this transition seems a bit abrupt…</w:t>
        </w:r>
      </w:ins>
      <w:r w:rsidR="00A521E6" w:rsidRPr="009F55FA">
        <w:rPr>
          <w:rFonts w:ascii="Gill Sans MT" w:hAnsi="Gill Sans MT"/>
        </w:rPr>
        <w:t xml:space="preserve"> “designed ugliness”, and “willed absurdity” </w:t>
      </w:r>
      <w:sdt>
        <w:sdtPr>
          <w:rPr>
            <w:rFonts w:ascii="Gill Sans MT" w:hAnsi="Gill Sans MT"/>
          </w:rPr>
          <w:id w:val="1139688879"/>
          <w:citation/>
        </w:sdtPr>
        <w:sdtEndPr/>
        <w:sdtContent>
          <w:r w:rsidR="00A521E6" w:rsidRPr="009F55FA">
            <w:rPr>
              <w:rFonts w:ascii="Gill Sans MT" w:hAnsi="Gill Sans MT"/>
            </w:rPr>
            <w:fldChar w:fldCharType="begin"/>
          </w:r>
          <w:r w:rsidR="00A521E6" w:rsidRPr="009F55FA">
            <w:rPr>
              <w:rFonts w:ascii="Gill Sans MT" w:hAnsi="Gill Sans MT"/>
            </w:rPr>
            <w:instrText xml:space="preserve"> CITATION Rem95 \l 18441 </w:instrText>
          </w:r>
          <w:r w:rsidR="00A521E6" w:rsidRPr="009F55FA">
            <w:rPr>
              <w:rFonts w:ascii="Gill Sans MT" w:hAnsi="Gill Sans MT"/>
            </w:rPr>
            <w:fldChar w:fldCharType="separate"/>
          </w:r>
          <w:r w:rsidR="00AF6E34" w:rsidRPr="009F55FA">
            <w:rPr>
              <w:rFonts w:ascii="Gill Sans MT" w:hAnsi="Gill Sans MT"/>
              <w:noProof/>
            </w:rPr>
            <w:t>(Koolhaas 1995)</w:t>
          </w:r>
          <w:r w:rsidR="00A521E6" w:rsidRPr="009F55FA">
            <w:rPr>
              <w:rFonts w:ascii="Gill Sans MT" w:hAnsi="Gill Sans MT"/>
            </w:rPr>
            <w:fldChar w:fldCharType="end"/>
          </w:r>
        </w:sdtContent>
      </w:sdt>
      <w:r w:rsidR="0082655C" w:rsidRPr="009F55FA">
        <w:rPr>
          <w:rFonts w:ascii="Gill Sans MT" w:hAnsi="Gill Sans MT"/>
        </w:rPr>
        <w:t xml:space="preserve">. </w:t>
      </w:r>
      <w:r w:rsidR="00A521E6" w:rsidRPr="009F55FA">
        <w:rPr>
          <w:rFonts w:ascii="Gill Sans MT" w:hAnsi="Gill Sans MT"/>
        </w:rPr>
        <w:t>Superficially this can seem authoritarian</w:t>
      </w:r>
      <w:r w:rsidR="0082655C" w:rsidRPr="009F55FA">
        <w:rPr>
          <w:rFonts w:ascii="Gill Sans MT" w:hAnsi="Gill Sans MT"/>
        </w:rPr>
        <w:t xml:space="preserve">, but the urgency of the situation is often a defence of the decision. Just after independence, mainstay entrepot trade stagnated, and Singapore faced sociopolitical unrest due to communist inspired conflicts in industrial relations </w:t>
      </w:r>
      <w:sdt>
        <w:sdtPr>
          <w:rPr>
            <w:rFonts w:ascii="Gill Sans MT" w:hAnsi="Gill Sans MT"/>
          </w:rPr>
          <w:id w:val="-1534488691"/>
          <w:citation/>
        </w:sdtPr>
        <w:sdtEndPr/>
        <w:sdtContent>
          <w:r w:rsidR="0082655C" w:rsidRPr="009F55FA">
            <w:rPr>
              <w:rFonts w:ascii="Gill Sans MT" w:hAnsi="Gill Sans MT"/>
            </w:rPr>
            <w:fldChar w:fldCharType="begin"/>
          </w:r>
          <w:r w:rsidR="0082655C" w:rsidRPr="009F55FA">
            <w:rPr>
              <w:rFonts w:ascii="Gill Sans MT" w:hAnsi="Gill Sans MT"/>
            </w:rPr>
            <w:instrText xml:space="preserve"> CITATION Gio97 \l 18441 </w:instrText>
          </w:r>
          <w:r w:rsidR="0082655C" w:rsidRPr="009F55FA">
            <w:rPr>
              <w:rFonts w:ascii="Gill Sans MT" w:hAnsi="Gill Sans MT"/>
            </w:rPr>
            <w:fldChar w:fldCharType="separate"/>
          </w:r>
          <w:r w:rsidR="00AF6E34" w:rsidRPr="009F55FA">
            <w:rPr>
              <w:rFonts w:ascii="Gill Sans MT" w:hAnsi="Gill Sans MT"/>
              <w:noProof/>
            </w:rPr>
            <w:t>(Low 1997)</w:t>
          </w:r>
          <w:r w:rsidR="0082655C" w:rsidRPr="009F55FA">
            <w:rPr>
              <w:rFonts w:ascii="Gill Sans MT" w:hAnsi="Gill Sans MT"/>
            </w:rPr>
            <w:fldChar w:fldCharType="end"/>
          </w:r>
        </w:sdtContent>
      </w:sdt>
      <w:r w:rsidR="0082655C" w:rsidRPr="009F55FA">
        <w:rPr>
          <w:rFonts w:ascii="Gill Sans MT" w:hAnsi="Gill Sans MT"/>
        </w:rPr>
        <w:t xml:space="preserve">. “In the first stage of public housing development, urgency to find a solution to the problem of housing shortage in Singapore did not allow time for research. Pragmatism prevailed…” </w:t>
      </w:r>
      <w:sdt>
        <w:sdtPr>
          <w:rPr>
            <w:rFonts w:ascii="Gill Sans MT" w:hAnsi="Gill Sans MT"/>
          </w:rPr>
          <w:id w:val="-1104646133"/>
          <w:citation/>
        </w:sdtPr>
        <w:sdtEndPr/>
        <w:sdtContent>
          <w:r w:rsidR="0082655C" w:rsidRPr="009F55FA">
            <w:rPr>
              <w:rFonts w:ascii="Gill Sans MT" w:hAnsi="Gill Sans MT"/>
            </w:rPr>
            <w:fldChar w:fldCharType="begin"/>
          </w:r>
          <w:r w:rsidR="0082655C" w:rsidRPr="009F55FA">
            <w:rPr>
              <w:rFonts w:ascii="Gill Sans MT" w:hAnsi="Gill Sans MT"/>
            </w:rPr>
            <w:instrText xml:space="preserve"> CITATION Ali85 \l 18441 </w:instrText>
          </w:r>
          <w:r w:rsidR="0082655C" w:rsidRPr="009F55FA">
            <w:rPr>
              <w:rFonts w:ascii="Gill Sans MT" w:hAnsi="Gill Sans MT"/>
            </w:rPr>
            <w:fldChar w:fldCharType="separate"/>
          </w:r>
          <w:r w:rsidR="00AF6E34" w:rsidRPr="009F55FA">
            <w:rPr>
              <w:rFonts w:ascii="Gill Sans MT" w:hAnsi="Gill Sans MT"/>
              <w:noProof/>
            </w:rPr>
            <w:t>(Wong and Yeh 1985)</w:t>
          </w:r>
          <w:r w:rsidR="0082655C" w:rsidRPr="009F55FA">
            <w:rPr>
              <w:rFonts w:ascii="Gill Sans MT" w:hAnsi="Gill Sans MT"/>
            </w:rPr>
            <w:fldChar w:fldCharType="end"/>
          </w:r>
        </w:sdtContent>
      </w:sdt>
      <w:r w:rsidR="0082655C" w:rsidRPr="009F55FA">
        <w:rPr>
          <w:rFonts w:ascii="Gill Sans MT" w:hAnsi="Gill Sans MT"/>
        </w:rPr>
        <w:t xml:space="preserve">. While it is often criticised, the modern city planning approach that Singapore adapted for use was fairly necessary at the time. </w:t>
      </w:r>
      <w:ins w:id="15" w:author="Samson Lim" w:date="2018-04-07T09:38:00Z">
        <w:r w:rsidR="002A4913">
          <w:rPr>
            <w:rFonts w:ascii="Gill Sans MT" w:hAnsi="Gill Sans MT"/>
          </w:rPr>
          <w:t xml:space="preserve">So you agree with the conventional historical narrative that there were no other options? </w:t>
        </w:r>
      </w:ins>
      <w:r w:rsidR="0082655C" w:rsidRPr="009F55FA">
        <w:rPr>
          <w:rFonts w:ascii="Gill Sans MT" w:hAnsi="Gill Sans MT"/>
        </w:rPr>
        <w:t>Since then,</w:t>
      </w:r>
      <w:r w:rsidR="003B59C5" w:rsidRPr="009F55FA">
        <w:rPr>
          <w:rFonts w:ascii="Gill Sans MT" w:hAnsi="Gill Sans MT"/>
        </w:rPr>
        <w:t xml:space="preserve"> with the efficiency and results that the approach has produced, and because no other fundamentally alternative approach </w:t>
      </w:r>
      <w:ins w:id="16" w:author="Samson Lim" w:date="2018-04-07T09:38:00Z">
        <w:r w:rsidR="002A4913">
          <w:rPr>
            <w:rFonts w:ascii="Gill Sans MT" w:hAnsi="Gill Sans MT"/>
          </w:rPr>
          <w:t xml:space="preserve">has any alternative actually been tried? This is off-topic a </w:t>
        </w:r>
      </w:ins>
      <w:ins w:id="17" w:author="Samson Lim" w:date="2018-04-07T09:39:00Z">
        <w:r w:rsidR="002A4913">
          <w:rPr>
            <w:rFonts w:ascii="Gill Sans MT" w:hAnsi="Gill Sans MT"/>
          </w:rPr>
          <w:t>bit and does not factor into the mark for this assignment, but it might be worth thinking about places lik Taiwan, which is ‘Chinese’ like SG but seems to have a completely different politics but with sustained economic growth</w:t>
        </w:r>
      </w:ins>
      <w:ins w:id="18" w:author="Samson Lim" w:date="2018-04-07T09:40:00Z">
        <w:r w:rsidR="002A4913">
          <w:rPr>
            <w:rFonts w:ascii="Gill Sans MT" w:hAnsi="Gill Sans MT"/>
          </w:rPr>
          <w:t>…</w:t>
        </w:r>
      </w:ins>
      <w:r w:rsidR="003B59C5" w:rsidRPr="009F55FA">
        <w:rPr>
          <w:rFonts w:ascii="Gill Sans MT" w:hAnsi="Gill Sans MT"/>
        </w:rPr>
        <w:t>will produce them at the same levels,</w:t>
      </w:r>
      <w:r w:rsidR="0082655C" w:rsidRPr="009F55FA">
        <w:rPr>
          <w:rFonts w:ascii="Gill Sans MT" w:hAnsi="Gill Sans MT"/>
        </w:rPr>
        <w:t xml:space="preserve"> Singapore has generally</w:t>
      </w:r>
      <w:r w:rsidR="003B59C5" w:rsidRPr="009F55FA">
        <w:rPr>
          <w:rFonts w:ascii="Gill Sans MT" w:hAnsi="Gill Sans MT"/>
        </w:rPr>
        <w:t xml:space="preserve"> maintained a technocratic belief. </w:t>
      </w:r>
    </w:p>
    <w:p w:rsidR="003B59C5" w:rsidRPr="009F55FA" w:rsidRDefault="003B59C5" w:rsidP="00926A59">
      <w:pPr>
        <w:pStyle w:val="NoSpacing"/>
        <w:rPr>
          <w:rFonts w:ascii="Gill Sans MT" w:hAnsi="Gill Sans MT"/>
        </w:rPr>
      </w:pPr>
    </w:p>
    <w:p w:rsidR="00AF6E34" w:rsidRPr="009F55FA" w:rsidRDefault="003B59C5" w:rsidP="00AF6E34">
      <w:pPr>
        <w:pStyle w:val="NoSpacing"/>
        <w:rPr>
          <w:rFonts w:ascii="Gill Sans MT" w:hAnsi="Gill Sans MT"/>
        </w:rPr>
      </w:pPr>
      <w:r w:rsidRPr="009F55FA">
        <w:rPr>
          <w:rFonts w:ascii="Gill Sans MT" w:hAnsi="Gill Sans MT"/>
        </w:rPr>
        <w:t xml:space="preserve">Since the 1950s, </w:t>
      </w:r>
      <w:ins w:id="19" w:author="Samson Lim" w:date="2018-04-07T09:40:00Z">
        <w:r w:rsidR="002A4913">
          <w:rPr>
            <w:rFonts w:ascii="Gill Sans MT" w:hAnsi="Gill Sans MT"/>
          </w:rPr>
          <w:t>maybe since the 1980s if you are talking about historic preservation…. And even then it is a reflection of international trends..</w:t>
        </w:r>
      </w:ins>
      <w:ins w:id="20" w:author="Samson Lim" w:date="2018-04-07T09:41:00Z">
        <w:r w:rsidR="00602B6D">
          <w:rPr>
            <w:rFonts w:ascii="Gill Sans MT" w:hAnsi="Gill Sans MT"/>
          </w:rPr>
          <w:t xml:space="preserve">. </w:t>
        </w:r>
      </w:ins>
      <w:r w:rsidRPr="009F55FA">
        <w:rPr>
          <w:rFonts w:ascii="Gill Sans MT" w:hAnsi="Gill Sans MT"/>
        </w:rPr>
        <w:t xml:space="preserve">Singapore has arguably evolved its own flavor of modernist city planning, that isn’t strictly Corbusian. </w:t>
      </w:r>
      <w:ins w:id="21" w:author="Samson Lim" w:date="2018-04-07T09:54:00Z">
        <w:r w:rsidR="004A20BC">
          <w:rPr>
            <w:rFonts w:ascii="Gill Sans MT" w:hAnsi="Gill Sans MT"/>
          </w:rPr>
          <w:t xml:space="preserve">Good… </w:t>
        </w:r>
      </w:ins>
      <w:r w:rsidRPr="009F55FA">
        <w:rPr>
          <w:rFonts w:ascii="Gill Sans MT" w:hAnsi="Gill Sans MT"/>
        </w:rPr>
        <w:t>In multicultural, multi-ethnic Singapore, retaining identity and cultural heritage</w:t>
      </w:r>
      <w:r w:rsidR="003A1992" w:rsidRPr="009F55FA">
        <w:rPr>
          <w:rFonts w:ascii="Gill Sans MT" w:hAnsi="Gill Sans MT"/>
        </w:rPr>
        <w:t xml:space="preserve"> is important to maintaining the integrity of the social fabric. Commercial and residential space are not the only spaces that have been optimized according to program: cultural conservation</w:t>
      </w:r>
      <w:ins w:id="22" w:author="Samson Lim" w:date="2018-04-07T09:54:00Z">
        <w:r w:rsidR="004A20BC">
          <w:rPr>
            <w:rFonts w:ascii="Gill Sans MT" w:hAnsi="Gill Sans MT"/>
          </w:rPr>
          <w:t xml:space="preserve"> give concrete examples…</w:t>
        </w:r>
      </w:ins>
      <w:r w:rsidR="003A1992" w:rsidRPr="009F55FA">
        <w:rPr>
          <w:rFonts w:ascii="Gill Sans MT" w:hAnsi="Gill Sans MT"/>
        </w:rPr>
        <w:t xml:space="preserve"> has been institutionalized in the Singapore Heritage Board, religious centres are found along streets, the shophouse conservation project by the Urban Redevelopment Authority (URA) preserves the architecture of the past, and in doing so, preserves a historical reference and an identity for the Singapore people.</w:t>
      </w:r>
      <w:r w:rsidR="00AF6E34" w:rsidRPr="009F55FA">
        <w:rPr>
          <w:rFonts w:ascii="Gill Sans MT" w:hAnsi="Gill Sans MT"/>
        </w:rPr>
        <w:t xml:space="preserve"> </w:t>
      </w:r>
      <w:ins w:id="23" w:author="Samson Lim" w:date="2018-04-07T09:54:00Z">
        <w:r w:rsidR="004A20BC">
          <w:rPr>
            <w:rFonts w:ascii="Gill Sans MT" w:hAnsi="Gill Sans MT"/>
          </w:rPr>
          <w:t xml:space="preserve">Conservation is something that emerges after people complain about exactly the sort </w:t>
        </w:r>
      </w:ins>
      <w:ins w:id="24" w:author="Samson Lim" w:date="2018-04-07T09:55:00Z">
        <w:r w:rsidR="004A20BC">
          <w:rPr>
            <w:rFonts w:ascii="Gill Sans MT" w:hAnsi="Gill Sans MT"/>
          </w:rPr>
          <w:t>of ‘erasure’ that Scott talks about….</w:t>
        </w:r>
      </w:ins>
      <w:r w:rsidR="00AF6E34" w:rsidRPr="009F55FA">
        <w:rPr>
          <w:rFonts w:ascii="Gill Sans MT" w:hAnsi="Gill Sans MT"/>
        </w:rPr>
        <w:t xml:space="preserve">Urban renewal strategies, though made easy through governance and the “thirty years of Tabula Rasa” that Koolhass refers to, are carefully planned </w:t>
      </w:r>
      <w:ins w:id="25" w:author="Samson Lim" w:date="2018-04-07T09:55:00Z">
        <w:r w:rsidR="004A20BC">
          <w:rPr>
            <w:rFonts w:ascii="Gill Sans MT" w:hAnsi="Gill Sans MT"/>
          </w:rPr>
          <w:t xml:space="preserve">so it was consciously modernist? Which sort of goes against what you seemed to be saying earlier… </w:t>
        </w:r>
      </w:ins>
      <w:bookmarkStart w:id="26" w:name="_GoBack"/>
      <w:bookmarkEnd w:id="26"/>
      <w:r w:rsidR="00AF6E34" w:rsidRPr="009F55FA">
        <w:rPr>
          <w:rFonts w:ascii="Gill Sans MT" w:hAnsi="Gill Sans MT"/>
        </w:rPr>
        <w:t>– “</w:t>
      </w:r>
      <w:r w:rsidR="0021318D" w:rsidRPr="009F55FA">
        <w:rPr>
          <w:rFonts w:ascii="Gill Sans MT" w:hAnsi="Gill Sans MT"/>
        </w:rPr>
        <w:t>Contrary to common belief urban renewal does not imply wholesale demolition of blocks of obsolete buildings in order to rebuild the city on modern lines; an urban renewal programme is a failure if buildings of great historical or architectural merit are not retained along with the programme of rehabilitation of areas with special character</w:t>
      </w:r>
      <w:r w:rsidR="00AF6E34" w:rsidRPr="009F55FA">
        <w:rPr>
          <w:rFonts w:ascii="Gill Sans MT" w:hAnsi="Gill Sans MT"/>
        </w:rPr>
        <w:t>”</w:t>
      </w:r>
      <w:sdt>
        <w:sdtPr>
          <w:rPr>
            <w:rFonts w:ascii="Gill Sans MT" w:hAnsi="Gill Sans MT"/>
          </w:rPr>
          <w:id w:val="594058490"/>
          <w:citation/>
        </w:sdtPr>
        <w:sdtEndPr/>
        <w:sdtContent>
          <w:r w:rsidR="00AF6E34" w:rsidRPr="009F55FA">
            <w:rPr>
              <w:rFonts w:ascii="Gill Sans MT" w:hAnsi="Gill Sans MT"/>
            </w:rPr>
            <w:fldChar w:fldCharType="begin"/>
          </w:r>
          <w:r w:rsidR="00AF6E34" w:rsidRPr="009F55FA">
            <w:rPr>
              <w:rFonts w:ascii="Gill Sans MT" w:hAnsi="Gill Sans MT"/>
            </w:rPr>
            <w:instrText xml:space="preserve"> CITATION Che73 \l 18441 </w:instrText>
          </w:r>
          <w:r w:rsidR="00AF6E34" w:rsidRPr="009F55FA">
            <w:rPr>
              <w:rFonts w:ascii="Gill Sans MT" w:hAnsi="Gill Sans MT"/>
            </w:rPr>
            <w:fldChar w:fldCharType="separate"/>
          </w:r>
          <w:r w:rsidR="00AF6E34" w:rsidRPr="009F55FA">
            <w:rPr>
              <w:rFonts w:ascii="Gill Sans MT" w:hAnsi="Gill Sans MT"/>
              <w:noProof/>
            </w:rPr>
            <w:t xml:space="preserve"> (Sun 1973)</w:t>
          </w:r>
          <w:r w:rsidR="00AF6E34" w:rsidRPr="009F55FA">
            <w:rPr>
              <w:rFonts w:ascii="Gill Sans MT" w:hAnsi="Gill Sans MT"/>
            </w:rPr>
            <w:fldChar w:fldCharType="end"/>
          </w:r>
        </w:sdtContent>
      </w:sdt>
      <w:r w:rsidR="00AF6E34" w:rsidRPr="009F55FA">
        <w:rPr>
          <w:rFonts w:ascii="Gill Sans MT" w:hAnsi="Gill Sans MT"/>
        </w:rPr>
        <w:t xml:space="preserve">. While Singapore, at a distance, seems like a exemplification of the high-modernist city in planning and in architecture, a closer examination reveals a city planning approach that is </w:t>
      </w:r>
      <w:r w:rsidR="00AF6E34" w:rsidRPr="00602B6D">
        <w:rPr>
          <w:rFonts w:ascii="Gill Sans MT" w:hAnsi="Gill Sans MT"/>
          <w:highlight w:val="yellow"/>
          <w:rPrChange w:id="27" w:author="Samson Lim" w:date="2018-04-07T09:41:00Z">
            <w:rPr>
              <w:rFonts w:ascii="Gill Sans MT" w:hAnsi="Gill Sans MT"/>
            </w:rPr>
          </w:rPrChange>
        </w:rPr>
        <w:t>sensitive and sentimental to some extent</w:t>
      </w:r>
      <w:r w:rsidR="00AF6E34" w:rsidRPr="009F55FA">
        <w:rPr>
          <w:rFonts w:ascii="Gill Sans MT" w:hAnsi="Gill Sans MT"/>
        </w:rPr>
        <w:t xml:space="preserve">. </w:t>
      </w:r>
      <w:ins w:id="28" w:author="Samson Lim" w:date="2018-04-07T09:42:00Z">
        <w:r w:rsidR="00602B6D">
          <w:rPr>
            <w:rFonts w:ascii="Gill Sans MT" w:hAnsi="Gill Sans MT"/>
          </w:rPr>
          <w:t xml:space="preserve">This is an interesting claim, but it requires some sort of support beyond just mentioning the preservation of shophouses, etc. Its not impossible case to make, but it does require a bit of </w:t>
        </w:r>
      </w:ins>
      <w:ins w:id="29" w:author="Samson Lim" w:date="2018-04-07T09:43:00Z">
        <w:r w:rsidR="00602B6D">
          <w:rPr>
            <w:rFonts w:ascii="Gill Sans MT" w:hAnsi="Gill Sans MT"/>
          </w:rPr>
          <w:t>‘research’….</w:t>
        </w:r>
      </w:ins>
      <w:r w:rsidR="00AF6E34" w:rsidRPr="009F55FA">
        <w:rPr>
          <w:rFonts w:ascii="Gill Sans MT" w:hAnsi="Gill Sans MT"/>
        </w:rPr>
        <w:t>Of course, a critique could be that this sentimentalism is merely functional and serves to further political agendas,</w:t>
      </w:r>
      <w:ins w:id="30" w:author="Samson Lim" w:date="2018-04-07T09:43:00Z">
        <w:r w:rsidR="00602B6D">
          <w:rPr>
            <w:rFonts w:ascii="Gill Sans MT" w:hAnsi="Gill Sans MT"/>
          </w:rPr>
          <w:t xml:space="preserve"> well, yes… the preservation that is successful often only reinforces the conventional narrative of history or it advances </w:t>
        </w:r>
      </w:ins>
      <w:ins w:id="31" w:author="Samson Lim" w:date="2018-04-07T09:44:00Z">
        <w:r w:rsidR="00602B6D">
          <w:rPr>
            <w:rFonts w:ascii="Gill Sans MT" w:hAnsi="Gill Sans MT"/>
          </w:rPr>
          <w:t>tourism…</w:t>
        </w:r>
      </w:ins>
      <w:r w:rsidR="00AF6E34" w:rsidRPr="009F55FA">
        <w:rPr>
          <w:rFonts w:ascii="Gill Sans MT" w:hAnsi="Gill Sans MT"/>
        </w:rPr>
        <w:t xml:space="preserve"> which arguably makes the Singaporean approach seem more elitist, authoritarian and technocratic than it actually is.</w:t>
      </w:r>
      <w:ins w:id="32" w:author="Samson Lim" w:date="2018-04-07T09:44:00Z">
        <w:r w:rsidR="00602B6D">
          <w:rPr>
            <w:rFonts w:ascii="Gill Sans MT" w:hAnsi="Gill Sans MT"/>
          </w:rPr>
          <w:t xml:space="preserve"> When you bring up a potential counterpoint to your position, it</w:t>
        </w:r>
      </w:ins>
      <w:ins w:id="33" w:author="Samson Lim" w:date="2018-04-07T09:45:00Z">
        <w:r w:rsidR="00602B6D">
          <w:rPr>
            <w:rFonts w:ascii="Gill Sans MT" w:hAnsi="Gill Sans MT"/>
          </w:rPr>
          <w:t>’</w:t>
        </w:r>
      </w:ins>
      <w:ins w:id="34" w:author="Samson Lim" w:date="2018-04-07T09:44:00Z">
        <w:r w:rsidR="00602B6D">
          <w:rPr>
            <w:rFonts w:ascii="Gill Sans MT" w:hAnsi="Gill Sans MT"/>
          </w:rPr>
          <w:t>s good to discuss it a bit so the reader can have some basis</w:t>
        </w:r>
      </w:ins>
      <w:ins w:id="35" w:author="Samson Lim" w:date="2018-04-07T09:45:00Z">
        <w:r w:rsidR="00602B6D">
          <w:rPr>
            <w:rFonts w:ascii="Gill Sans MT" w:hAnsi="Gill Sans MT"/>
          </w:rPr>
          <w:t xml:space="preserve"> to evaluate the issue.</w:t>
        </w:r>
      </w:ins>
    </w:p>
    <w:p w:rsidR="00AF6E34" w:rsidRPr="009F55FA" w:rsidRDefault="00AF6E34" w:rsidP="00AF6E34">
      <w:pPr>
        <w:pStyle w:val="NoSpacing"/>
        <w:rPr>
          <w:rFonts w:ascii="Gill Sans MT" w:hAnsi="Gill Sans MT"/>
        </w:rPr>
      </w:pPr>
    </w:p>
    <w:p w:rsidR="009F55FA" w:rsidRPr="009F55FA" w:rsidRDefault="00AF6E34" w:rsidP="00E54C81">
      <w:pPr>
        <w:pStyle w:val="NoSpacing"/>
        <w:rPr>
          <w:rFonts w:ascii="Gill Sans MT" w:hAnsi="Gill Sans MT"/>
        </w:rPr>
      </w:pPr>
      <w:r w:rsidRPr="009F55FA">
        <w:rPr>
          <w:rFonts w:ascii="Gill Sans MT" w:hAnsi="Gill Sans MT"/>
        </w:rPr>
        <w:t xml:space="preserve">In the final analysis, </w:t>
      </w:r>
      <w:r w:rsidR="009F55FA" w:rsidRPr="009F55FA">
        <w:rPr>
          <w:rFonts w:ascii="Gill Sans MT" w:hAnsi="Gill Sans MT"/>
        </w:rPr>
        <w:t>Singapore</w:t>
      </w:r>
      <w:r w:rsidRPr="009F55FA">
        <w:rPr>
          <w:rFonts w:ascii="Gill Sans MT" w:hAnsi="Gill Sans MT"/>
        </w:rPr>
        <w:t xml:space="preserve"> has </w:t>
      </w:r>
      <w:r w:rsidR="009F55FA" w:rsidRPr="009F55FA">
        <w:rPr>
          <w:rFonts w:ascii="Gill Sans MT" w:hAnsi="Gill Sans MT"/>
        </w:rPr>
        <w:t xml:space="preserve">generally </w:t>
      </w:r>
      <w:r w:rsidRPr="009F55FA">
        <w:rPr>
          <w:rFonts w:ascii="Gill Sans MT" w:hAnsi="Gill Sans MT"/>
        </w:rPr>
        <w:t>taken a modern approach to</w:t>
      </w:r>
      <w:r w:rsidR="009F55FA" w:rsidRPr="009F55FA">
        <w:rPr>
          <w:rFonts w:ascii="Gill Sans MT" w:hAnsi="Gill Sans MT"/>
        </w:rPr>
        <w:t xml:space="preserve"> city planning out of necessity.</w:t>
      </w:r>
      <w:ins w:id="36" w:author="Samson Lim" w:date="2018-04-07T09:45:00Z">
        <w:r w:rsidR="00602B6D">
          <w:rPr>
            <w:rFonts w:ascii="Gill Sans MT" w:hAnsi="Gill Sans MT"/>
          </w:rPr>
          <w:t xml:space="preserve"> It would have been good to incoropate some of Loh Kah Seng’s argument here… do you think he thinks it was necessary or if it was convenient political strategy? </w:t>
        </w:r>
      </w:ins>
      <w:ins w:id="37" w:author="Samson Lim" w:date="2018-04-07T09:46:00Z">
        <w:r w:rsidR="00602B6D">
          <w:rPr>
            <w:rFonts w:ascii="Gill Sans MT" w:hAnsi="Gill Sans MT"/>
          </w:rPr>
          <w:t>You may be right, but if you know there is a counter argument covered in class materials, it’s a good idea to reference it and then try to refute it or see if it changes your arguement in any way.</w:t>
        </w:r>
      </w:ins>
      <w:r w:rsidR="009F55FA" w:rsidRPr="009F55FA">
        <w:rPr>
          <w:rFonts w:ascii="Gill Sans MT" w:hAnsi="Gill Sans MT"/>
        </w:rPr>
        <w:t xml:space="preserve"> Modern city planning principles have built Singapore economically from third-world to first,</w:t>
      </w:r>
      <w:r w:rsidRPr="009F55FA">
        <w:rPr>
          <w:rFonts w:ascii="Gill Sans MT" w:hAnsi="Gill Sans MT"/>
        </w:rPr>
        <w:t xml:space="preserve"> and </w:t>
      </w:r>
      <w:r w:rsidR="0021318D" w:rsidRPr="009F55FA">
        <w:rPr>
          <w:rFonts w:ascii="Gill Sans MT" w:hAnsi="Gill Sans MT"/>
        </w:rPr>
        <w:t>I</w:t>
      </w:r>
      <w:r w:rsidRPr="009F55FA">
        <w:rPr>
          <w:rFonts w:ascii="Gill Sans MT" w:hAnsi="Gill Sans MT"/>
        </w:rPr>
        <w:t xml:space="preserve"> would</w:t>
      </w:r>
      <w:r w:rsidR="0021318D" w:rsidRPr="009F55FA">
        <w:rPr>
          <w:rFonts w:ascii="Gill Sans MT" w:hAnsi="Gill Sans MT"/>
        </w:rPr>
        <w:t xml:space="preserve"> </w:t>
      </w:r>
      <w:r w:rsidR="009F55FA" w:rsidRPr="009F55FA">
        <w:rPr>
          <w:rFonts w:ascii="Gill Sans MT" w:hAnsi="Gill Sans MT"/>
        </w:rPr>
        <w:t xml:space="preserve">like to </w:t>
      </w:r>
      <w:r w:rsidR="0021318D" w:rsidRPr="009F55FA">
        <w:rPr>
          <w:rFonts w:ascii="Gill Sans MT" w:hAnsi="Gill Sans MT"/>
        </w:rPr>
        <w:t>think Le Corbusier would have jumped out of his grave at the opportunity of designing for a city like early post-</w:t>
      </w:r>
      <w:r w:rsidR="0021318D" w:rsidRPr="009F55FA">
        <w:rPr>
          <w:rFonts w:ascii="Gill Sans MT" w:hAnsi="Gill Sans MT"/>
        </w:rPr>
        <w:lastRenderedPageBreak/>
        <w:t xml:space="preserve">independence Singapore. </w:t>
      </w:r>
      <w:r w:rsidR="009F55FA" w:rsidRPr="009F55FA">
        <w:rPr>
          <w:rFonts w:ascii="Gill Sans MT" w:hAnsi="Gill Sans MT"/>
        </w:rPr>
        <w:t>However, Singapore faces its unique set of constraints – land size, cultural confluence, being a relatively youthful nation – and like even Koolhaas admits, should be read “on its own terms”.</w:t>
      </w:r>
    </w:p>
    <w:p w:rsidR="009F55FA" w:rsidRDefault="009F55FA" w:rsidP="00E54C81">
      <w:pPr>
        <w:pStyle w:val="NoSpacing"/>
        <w:rPr>
          <w:ins w:id="38" w:author="Samson Lim" w:date="2018-04-07T09:50:00Z"/>
          <w:rFonts w:ascii="Gill Sans MT" w:hAnsi="Gill Sans MT"/>
        </w:rPr>
      </w:pPr>
    </w:p>
    <w:p w:rsidR="00602B6D" w:rsidRDefault="00602B6D" w:rsidP="00E54C81">
      <w:pPr>
        <w:pStyle w:val="NoSpacing"/>
        <w:rPr>
          <w:ins w:id="39" w:author="Samson Lim" w:date="2018-04-07T09:50:00Z"/>
          <w:rFonts w:ascii="Gill Sans MT" w:hAnsi="Gill Sans MT"/>
        </w:rPr>
      </w:pPr>
      <w:ins w:id="40" w:author="Samson Lim" w:date="2018-04-07T09:50:00Z">
        <w:r>
          <w:rPr>
            <w:rFonts w:ascii="Gill Sans MT" w:hAnsi="Gill Sans MT"/>
          </w:rPr>
          <w:t xml:space="preserve">Overall, this is a good attempt at </w:t>
        </w:r>
      </w:ins>
      <w:ins w:id="41" w:author="Samson Lim" w:date="2018-04-07T09:51:00Z">
        <w:r>
          <w:rPr>
            <w:rFonts w:ascii="Gill Sans MT" w:hAnsi="Gill Sans MT"/>
          </w:rPr>
          <w:t>answering</w:t>
        </w:r>
      </w:ins>
      <w:ins w:id="42" w:author="Samson Lim" w:date="2018-04-07T09:50:00Z">
        <w:r>
          <w:rPr>
            <w:rFonts w:ascii="Gill Sans MT" w:hAnsi="Gill Sans MT"/>
          </w:rPr>
          <w:t xml:space="preserve"> the question.</w:t>
        </w:r>
      </w:ins>
      <w:ins w:id="43" w:author="Samson Lim" w:date="2018-04-07T09:51:00Z">
        <w:r>
          <w:rPr>
            <w:rFonts w:ascii="Gill Sans MT" w:hAnsi="Gill Sans MT"/>
          </w:rPr>
          <w:t xml:space="preserve"> There are some parts that are good and clear, but also parts that are not as well supported. There also seem to be some points that contradict each other so it’s a bit difficult in the middle of the essay to know where you are headed</w:t>
        </w:r>
      </w:ins>
      <w:ins w:id="44" w:author="Samson Lim" w:date="2018-04-07T09:52:00Z">
        <w:r>
          <w:rPr>
            <w:rFonts w:ascii="Gill Sans MT" w:hAnsi="Gill Sans MT"/>
          </w:rPr>
          <w:t xml:space="preserve"> – a defense of modernism in Singapore or something else… 87</w:t>
        </w:r>
      </w:ins>
    </w:p>
    <w:p w:rsidR="00602B6D" w:rsidRPr="009F55FA" w:rsidRDefault="00602B6D" w:rsidP="00E54C81">
      <w:pPr>
        <w:pStyle w:val="NoSpacing"/>
        <w:rPr>
          <w:rFonts w:ascii="Gill Sans MT" w:hAnsi="Gill Sans MT"/>
        </w:rPr>
      </w:pPr>
    </w:p>
    <w:sdt>
      <w:sdtPr>
        <w:id w:val="454070981"/>
        <w:docPartObj>
          <w:docPartGallery w:val="Bibliographies"/>
          <w:docPartUnique/>
        </w:docPartObj>
      </w:sdtPr>
      <w:sdtEndPr>
        <w:rPr>
          <w:rFonts w:ascii="Gill Sans MT" w:hAnsi="Gill Sans MT"/>
        </w:rPr>
      </w:sdtEndPr>
      <w:sdtContent>
        <w:p w:rsidR="00BC7FC4" w:rsidRPr="009F55FA" w:rsidRDefault="00BC7FC4" w:rsidP="009F55FA">
          <w:pPr>
            <w:pStyle w:val="NoSpacing"/>
            <w:rPr>
              <w:rFonts w:ascii="Gill Sans MT" w:hAnsi="Gill Sans MT"/>
              <w:b/>
            </w:rPr>
          </w:pPr>
          <w:r w:rsidRPr="009F55FA">
            <w:rPr>
              <w:rFonts w:ascii="Gill Sans MT" w:hAnsi="Gill Sans MT"/>
              <w:b/>
            </w:rPr>
            <w:t>Bibliography</w:t>
          </w:r>
        </w:p>
        <w:sdt>
          <w:sdtPr>
            <w:rPr>
              <w:rFonts w:ascii="Gill Sans MT" w:hAnsi="Gill Sans MT"/>
            </w:rPr>
            <w:id w:val="111145805"/>
            <w:bibliography/>
          </w:sdtPr>
          <w:sdtEndPr/>
          <w:sdtContent>
            <w:p w:rsidR="00AF6E34" w:rsidRPr="009F55FA" w:rsidRDefault="00BC7FC4" w:rsidP="00AF6E34">
              <w:pPr>
                <w:pStyle w:val="Bibliography"/>
                <w:ind w:left="720" w:hanging="720"/>
                <w:rPr>
                  <w:rFonts w:ascii="Gill Sans MT" w:hAnsi="Gill Sans MT"/>
                  <w:noProof/>
                  <w:sz w:val="24"/>
                  <w:szCs w:val="24"/>
                  <w:lang w:val="en-US"/>
                </w:rPr>
              </w:pPr>
              <w:r w:rsidRPr="009F55FA">
                <w:rPr>
                  <w:rFonts w:ascii="Gill Sans MT" w:hAnsi="Gill Sans MT"/>
                </w:rPr>
                <w:fldChar w:fldCharType="begin"/>
              </w:r>
              <w:r w:rsidRPr="009F55FA">
                <w:rPr>
                  <w:rFonts w:ascii="Gill Sans MT" w:hAnsi="Gill Sans MT"/>
                </w:rPr>
                <w:instrText xml:space="preserve"> BIBLIOGRAPHY </w:instrText>
              </w:r>
              <w:r w:rsidRPr="009F55FA">
                <w:rPr>
                  <w:rFonts w:ascii="Gill Sans MT" w:hAnsi="Gill Sans MT"/>
                </w:rPr>
                <w:fldChar w:fldCharType="separate"/>
              </w:r>
              <w:r w:rsidR="00AF6E34" w:rsidRPr="009F55FA">
                <w:rPr>
                  <w:rFonts w:ascii="Gill Sans MT" w:hAnsi="Gill Sans MT"/>
                  <w:noProof/>
                  <w:lang w:val="en-US"/>
                </w:rPr>
                <w:t xml:space="preserve">Centre for Liveable Cities, Singapore. 2015. </w:t>
              </w:r>
              <w:r w:rsidR="00AF6E34" w:rsidRPr="009F55FA">
                <w:rPr>
                  <w:rFonts w:ascii="Gill Sans MT" w:hAnsi="Gill Sans MT"/>
                  <w:i/>
                  <w:iCs/>
                  <w:noProof/>
                  <w:lang w:val="en-US"/>
                </w:rPr>
                <w:t>Urban Systems Studies: Built by Singapore: From Slums to a Sustainable Built Environment.</w:t>
              </w:r>
              <w:r w:rsidR="00AF6E34" w:rsidRPr="009F55FA">
                <w:rPr>
                  <w:rFonts w:ascii="Gill Sans MT" w:hAnsi="Gill Sans MT"/>
                  <w:noProof/>
                  <w:lang w:val="en-US"/>
                </w:rPr>
                <w:t xml:space="preserve"> Singapore: Centre for Liveable Cities, Singapore.</w:t>
              </w:r>
            </w:p>
            <w:p w:rsidR="00AF6E34" w:rsidRPr="009F55FA" w:rsidRDefault="00AF6E34" w:rsidP="00AF6E34">
              <w:pPr>
                <w:pStyle w:val="Bibliography"/>
                <w:ind w:left="720" w:hanging="720"/>
                <w:rPr>
                  <w:rFonts w:ascii="Gill Sans MT" w:hAnsi="Gill Sans MT"/>
                  <w:noProof/>
                  <w:lang w:val="en-US"/>
                </w:rPr>
              </w:pPr>
              <w:r w:rsidRPr="009F55FA">
                <w:rPr>
                  <w:rFonts w:ascii="Gill Sans MT" w:hAnsi="Gill Sans MT"/>
                  <w:noProof/>
                  <w:lang w:val="en-US"/>
                </w:rPr>
                <w:t xml:space="preserve">CIAM, Congress Internationaux d'Architecutre Moderne. 1933. </w:t>
              </w:r>
              <w:r w:rsidRPr="009F55FA">
                <w:rPr>
                  <w:rFonts w:ascii="Gill Sans MT" w:hAnsi="Gill Sans MT"/>
                  <w:i/>
                  <w:iCs/>
                  <w:noProof/>
                  <w:lang w:val="en-US"/>
                </w:rPr>
                <w:t>La Charte d'Athenes.</w:t>
              </w:r>
              <w:r w:rsidRPr="009F55FA">
                <w:rPr>
                  <w:rFonts w:ascii="Gill Sans MT" w:hAnsi="Gill Sans MT"/>
                  <w:noProof/>
                  <w:lang w:val="en-US"/>
                </w:rPr>
                <w:t xml:space="preserve"> Paris: The Library of the Graduate School of Design, Harvard University, 1946.</w:t>
              </w:r>
            </w:p>
            <w:p w:rsidR="00AF6E34" w:rsidRPr="009F55FA" w:rsidRDefault="00AF6E34" w:rsidP="00AF6E34">
              <w:pPr>
                <w:pStyle w:val="Bibliography"/>
                <w:ind w:left="720" w:hanging="720"/>
                <w:rPr>
                  <w:rFonts w:ascii="Gill Sans MT" w:hAnsi="Gill Sans MT"/>
                  <w:noProof/>
                  <w:lang w:val="en-US"/>
                </w:rPr>
              </w:pPr>
              <w:r w:rsidRPr="009F55FA">
                <w:rPr>
                  <w:rFonts w:ascii="Gill Sans MT" w:hAnsi="Gill Sans MT"/>
                  <w:noProof/>
                  <w:lang w:val="en-US"/>
                </w:rPr>
                <w:t xml:space="preserve">D'Hooghe, Alexander. 1973. </w:t>
              </w:r>
              <w:r w:rsidRPr="009F55FA">
                <w:rPr>
                  <w:rFonts w:ascii="Gill Sans MT" w:hAnsi="Gill Sans MT"/>
                  <w:i/>
                  <w:iCs/>
                  <w:noProof/>
                  <w:lang w:val="en-US"/>
                </w:rPr>
                <w:t>The Liberal Monument: Urban Design and the Late Modern Project.</w:t>
              </w:r>
              <w:r w:rsidRPr="009F55FA">
                <w:rPr>
                  <w:rFonts w:ascii="Gill Sans MT" w:hAnsi="Gill Sans MT"/>
                  <w:noProof/>
                  <w:lang w:val="en-US"/>
                </w:rPr>
                <w:t xml:space="preserve"> New York: Princeton Architectural Press.</w:t>
              </w:r>
            </w:p>
            <w:p w:rsidR="00AF6E34" w:rsidRPr="009F55FA" w:rsidRDefault="00AF6E34" w:rsidP="00AF6E34">
              <w:pPr>
                <w:pStyle w:val="Bibliography"/>
                <w:ind w:left="720" w:hanging="720"/>
                <w:rPr>
                  <w:rFonts w:ascii="Gill Sans MT" w:hAnsi="Gill Sans MT"/>
                  <w:noProof/>
                  <w:lang w:val="en-US"/>
                </w:rPr>
              </w:pPr>
              <w:r w:rsidRPr="009F55FA">
                <w:rPr>
                  <w:rFonts w:ascii="Gill Sans MT" w:hAnsi="Gill Sans MT"/>
                  <w:noProof/>
                  <w:lang w:val="en-US"/>
                </w:rPr>
                <w:t xml:space="preserve">Koolhaas, Rem. 1995. "Singapore Song Lines." In </w:t>
              </w:r>
              <w:r w:rsidRPr="009F55FA">
                <w:rPr>
                  <w:rFonts w:ascii="Gill Sans MT" w:hAnsi="Gill Sans MT"/>
                  <w:i/>
                  <w:iCs/>
                  <w:noProof/>
                  <w:lang w:val="en-US"/>
                </w:rPr>
                <w:t>S, M, X, XL</w:t>
              </w:r>
              <w:r w:rsidRPr="009F55FA">
                <w:rPr>
                  <w:rFonts w:ascii="Gill Sans MT" w:hAnsi="Gill Sans MT"/>
                  <w:noProof/>
                  <w:lang w:val="en-US"/>
                </w:rPr>
                <w:t>, 1011-1037; 1075-1087. New York: The Monocelli Press.</w:t>
              </w:r>
            </w:p>
            <w:p w:rsidR="00AF6E34" w:rsidRPr="009F55FA" w:rsidRDefault="00AF6E34" w:rsidP="00AF6E34">
              <w:pPr>
                <w:pStyle w:val="Bibliography"/>
                <w:ind w:left="720" w:hanging="720"/>
                <w:rPr>
                  <w:rFonts w:ascii="Gill Sans MT" w:hAnsi="Gill Sans MT"/>
                  <w:noProof/>
                  <w:lang w:val="en-US"/>
                </w:rPr>
              </w:pPr>
              <w:r w:rsidRPr="009F55FA">
                <w:rPr>
                  <w:rFonts w:ascii="Gill Sans MT" w:hAnsi="Gill Sans MT"/>
                  <w:noProof/>
                  <w:lang w:val="en-US"/>
                </w:rPr>
                <w:t xml:space="preserve">Liu, Thai Ker. 1973. "Reflections on Problems and Prospects in the Second Decade of Singapore's Public Housing." In </w:t>
              </w:r>
              <w:r w:rsidRPr="009F55FA">
                <w:rPr>
                  <w:rFonts w:ascii="Gill Sans MT" w:hAnsi="Gill Sans MT"/>
                  <w:i/>
                  <w:iCs/>
                  <w:noProof/>
                  <w:lang w:val="en-US"/>
                </w:rPr>
                <w:t>Planning in Singapore: Selected Aspects &amp; Issues</w:t>
              </w:r>
              <w:r w:rsidRPr="009F55FA">
                <w:rPr>
                  <w:rFonts w:ascii="Gill Sans MT" w:hAnsi="Gill Sans MT"/>
                  <w:noProof/>
                  <w:lang w:val="en-US"/>
                </w:rPr>
                <w:t>, by Chua Peng Chye, 22-31. Singapore: Chopmen Enterprises.</w:t>
              </w:r>
            </w:p>
            <w:p w:rsidR="00AF6E34" w:rsidRPr="009F55FA" w:rsidRDefault="00AF6E34" w:rsidP="00AF6E34">
              <w:pPr>
                <w:pStyle w:val="Bibliography"/>
                <w:ind w:left="720" w:hanging="720"/>
                <w:rPr>
                  <w:rFonts w:ascii="Gill Sans MT" w:hAnsi="Gill Sans MT"/>
                  <w:noProof/>
                  <w:lang w:val="en-US"/>
                </w:rPr>
              </w:pPr>
              <w:r w:rsidRPr="009F55FA">
                <w:rPr>
                  <w:rFonts w:ascii="Gill Sans MT" w:hAnsi="Gill Sans MT"/>
                  <w:noProof/>
                  <w:lang w:val="en-US"/>
                </w:rPr>
                <w:t xml:space="preserve">Low, Linda. 1997. "The Political Economy of the Built Environment Revisited." In </w:t>
              </w:r>
              <w:r w:rsidRPr="009F55FA">
                <w:rPr>
                  <w:rFonts w:ascii="Gill Sans MT" w:hAnsi="Gill Sans MT"/>
                  <w:i/>
                  <w:iCs/>
                  <w:noProof/>
                  <w:lang w:val="en-US"/>
                </w:rPr>
                <w:t>City and the State: Singapore's Built Environment Revisited</w:t>
              </w:r>
              <w:r w:rsidRPr="009F55FA">
                <w:rPr>
                  <w:rFonts w:ascii="Gill Sans MT" w:hAnsi="Gill Sans MT"/>
                  <w:noProof/>
                  <w:lang w:val="en-US"/>
                </w:rPr>
                <w:t>, by Giok Ling Ooi and Kenson Kwok, 78-103. Singapore: Oxford, The Institute of Policy Studies.</w:t>
              </w:r>
            </w:p>
            <w:p w:rsidR="00AF6E34" w:rsidRPr="009F55FA" w:rsidRDefault="00AF6E34" w:rsidP="00AF6E34">
              <w:pPr>
                <w:pStyle w:val="Bibliography"/>
                <w:ind w:left="720" w:hanging="720"/>
                <w:rPr>
                  <w:rFonts w:ascii="Gill Sans MT" w:hAnsi="Gill Sans MT"/>
                  <w:noProof/>
                  <w:lang w:val="en-US"/>
                </w:rPr>
              </w:pPr>
              <w:r w:rsidRPr="009F55FA">
                <w:rPr>
                  <w:rFonts w:ascii="Gill Sans MT" w:hAnsi="Gill Sans MT"/>
                  <w:noProof/>
                  <w:lang w:val="en-US"/>
                </w:rPr>
                <w:t xml:space="preserve">Scott, James. 1998. "The High Modernist City." In </w:t>
              </w:r>
              <w:r w:rsidRPr="009F55FA">
                <w:rPr>
                  <w:rFonts w:ascii="Gill Sans MT" w:hAnsi="Gill Sans MT"/>
                  <w:i/>
                  <w:iCs/>
                  <w:noProof/>
                  <w:lang w:val="en-US"/>
                </w:rPr>
                <w:t>Seeing Like a State: How Certain Schemes to Improve the Human Condition Have Failed</w:t>
              </w:r>
              <w:r w:rsidRPr="009F55FA">
                <w:rPr>
                  <w:rFonts w:ascii="Gill Sans MT" w:hAnsi="Gill Sans MT"/>
                  <w:noProof/>
                  <w:lang w:val="en-US"/>
                </w:rPr>
                <w:t>, 104. New Haven: Yale University Press.</w:t>
              </w:r>
            </w:p>
            <w:p w:rsidR="00AF6E34" w:rsidRPr="009F55FA" w:rsidRDefault="00AF6E34" w:rsidP="00AF6E34">
              <w:pPr>
                <w:pStyle w:val="Bibliography"/>
                <w:ind w:left="720" w:hanging="720"/>
                <w:rPr>
                  <w:rFonts w:ascii="Gill Sans MT" w:hAnsi="Gill Sans MT"/>
                  <w:noProof/>
                  <w:lang w:val="en-US"/>
                </w:rPr>
              </w:pPr>
              <w:r w:rsidRPr="009F55FA">
                <w:rPr>
                  <w:rFonts w:ascii="Gill Sans MT" w:hAnsi="Gill Sans MT"/>
                  <w:noProof/>
                  <w:lang w:val="en-US"/>
                </w:rPr>
                <w:t xml:space="preserve">Sun, Chew Chee. 1973. "Key Elements in the Urban Renewal of Singapore." In </w:t>
              </w:r>
              <w:r w:rsidRPr="009F55FA">
                <w:rPr>
                  <w:rFonts w:ascii="Gill Sans MT" w:hAnsi="Gill Sans MT"/>
                  <w:i/>
                  <w:iCs/>
                  <w:noProof/>
                  <w:lang w:val="en-US"/>
                </w:rPr>
                <w:t>Planning in Singapore: Selected Aspects and Issues</w:t>
              </w:r>
              <w:r w:rsidRPr="009F55FA">
                <w:rPr>
                  <w:rFonts w:ascii="Gill Sans MT" w:hAnsi="Gill Sans MT"/>
                  <w:noProof/>
                  <w:lang w:val="en-US"/>
                </w:rPr>
                <w:t>, by Chua Peng Chye, 35. Singapore: Chopmen Enterprises.</w:t>
              </w:r>
            </w:p>
            <w:p w:rsidR="00AF6E34" w:rsidRPr="009F55FA" w:rsidRDefault="00AF6E34" w:rsidP="00AF6E34">
              <w:pPr>
                <w:pStyle w:val="Bibliography"/>
                <w:ind w:left="720" w:hanging="720"/>
                <w:rPr>
                  <w:rFonts w:ascii="Gill Sans MT" w:hAnsi="Gill Sans MT"/>
                  <w:noProof/>
                  <w:lang w:val="en-US"/>
                </w:rPr>
              </w:pPr>
              <w:r w:rsidRPr="009F55FA">
                <w:rPr>
                  <w:rFonts w:ascii="Gill Sans MT" w:hAnsi="Gill Sans MT"/>
                  <w:noProof/>
                  <w:lang w:val="en-US"/>
                </w:rPr>
                <w:t xml:space="preserve">Wong, Aline K., and Stephen H.K. Yeh. 1985. </w:t>
              </w:r>
              <w:r w:rsidRPr="009F55FA">
                <w:rPr>
                  <w:rFonts w:ascii="Gill Sans MT" w:hAnsi="Gill Sans MT"/>
                  <w:i/>
                  <w:iCs/>
                  <w:noProof/>
                  <w:lang w:val="en-US"/>
                </w:rPr>
                <w:t>Housing a Nation: 25 Years of Public Housing in Singapore.</w:t>
              </w:r>
              <w:r w:rsidRPr="009F55FA">
                <w:rPr>
                  <w:rFonts w:ascii="Gill Sans MT" w:hAnsi="Gill Sans MT"/>
                  <w:noProof/>
                  <w:lang w:val="en-US"/>
                </w:rPr>
                <w:t xml:space="preserve"> Singapore: Housing and Development Board/Maruzen Asia.</w:t>
              </w:r>
            </w:p>
            <w:p w:rsidR="00BC7FC4" w:rsidRPr="009F55FA" w:rsidRDefault="00BC7FC4" w:rsidP="00AF6E34">
              <w:pPr>
                <w:rPr>
                  <w:rFonts w:ascii="Gill Sans MT" w:hAnsi="Gill Sans MT"/>
                </w:rPr>
              </w:pPr>
              <w:r w:rsidRPr="009F55FA">
                <w:rPr>
                  <w:rFonts w:ascii="Gill Sans MT" w:hAnsi="Gill Sans MT"/>
                  <w:b/>
                  <w:bCs/>
                  <w:noProof/>
                </w:rPr>
                <w:fldChar w:fldCharType="end"/>
              </w:r>
            </w:p>
          </w:sdtContent>
        </w:sdt>
      </w:sdtContent>
    </w:sdt>
    <w:p w:rsidR="00BC7FC4" w:rsidRPr="009F55FA" w:rsidRDefault="00BC7FC4" w:rsidP="00E54C81">
      <w:pPr>
        <w:pStyle w:val="NoSpacing"/>
        <w:rPr>
          <w:rFonts w:ascii="Gill Sans MT" w:hAnsi="Gill Sans MT"/>
        </w:rPr>
      </w:pPr>
    </w:p>
    <w:sectPr w:rsidR="00BC7FC4" w:rsidRPr="009F5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745407"/>
    <w:multiLevelType w:val="hybridMultilevel"/>
    <w:tmpl w:val="1AD6E850"/>
    <w:lvl w:ilvl="0" w:tplc="90709ACC">
      <w:start w:val="3"/>
      <w:numFmt w:val="bullet"/>
      <w:lvlText w:val="-"/>
      <w:lvlJc w:val="left"/>
      <w:pPr>
        <w:ind w:left="720" w:hanging="360"/>
      </w:pPr>
      <w:rPr>
        <w:rFonts w:ascii="Gill Sans MT" w:eastAsiaTheme="minorEastAsia" w:hAnsi="Gill Sans MT"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son Lim">
    <w15:presenceInfo w15:providerId="Windows Live" w15:userId="eaf58b7b-8f8e-4ffc-8e5c-76f17b0eb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C81"/>
    <w:rsid w:val="001253B1"/>
    <w:rsid w:val="0021318D"/>
    <w:rsid w:val="0029638D"/>
    <w:rsid w:val="002A4913"/>
    <w:rsid w:val="002B0F43"/>
    <w:rsid w:val="00315D4D"/>
    <w:rsid w:val="003429FF"/>
    <w:rsid w:val="003A1992"/>
    <w:rsid w:val="003B59C5"/>
    <w:rsid w:val="003C4A42"/>
    <w:rsid w:val="003C5BCF"/>
    <w:rsid w:val="003E1694"/>
    <w:rsid w:val="003E65B1"/>
    <w:rsid w:val="003F0988"/>
    <w:rsid w:val="0048504B"/>
    <w:rsid w:val="004A20BC"/>
    <w:rsid w:val="004F0A90"/>
    <w:rsid w:val="004F2FBC"/>
    <w:rsid w:val="00506484"/>
    <w:rsid w:val="00524835"/>
    <w:rsid w:val="00537164"/>
    <w:rsid w:val="00541A1D"/>
    <w:rsid w:val="0054483F"/>
    <w:rsid w:val="00555985"/>
    <w:rsid w:val="00560940"/>
    <w:rsid w:val="00602B6D"/>
    <w:rsid w:val="00647105"/>
    <w:rsid w:val="0068521C"/>
    <w:rsid w:val="00695D7A"/>
    <w:rsid w:val="006A7237"/>
    <w:rsid w:val="00727469"/>
    <w:rsid w:val="007C4620"/>
    <w:rsid w:val="0082655C"/>
    <w:rsid w:val="00827109"/>
    <w:rsid w:val="00864534"/>
    <w:rsid w:val="008B1172"/>
    <w:rsid w:val="00926A59"/>
    <w:rsid w:val="00956F6F"/>
    <w:rsid w:val="0096526A"/>
    <w:rsid w:val="009A4B0C"/>
    <w:rsid w:val="009A6CCB"/>
    <w:rsid w:val="009F55FA"/>
    <w:rsid w:val="00A521E6"/>
    <w:rsid w:val="00A828B5"/>
    <w:rsid w:val="00A9364A"/>
    <w:rsid w:val="00AF6E34"/>
    <w:rsid w:val="00B1616A"/>
    <w:rsid w:val="00BC2183"/>
    <w:rsid w:val="00BC7FC4"/>
    <w:rsid w:val="00BD03E0"/>
    <w:rsid w:val="00C860FF"/>
    <w:rsid w:val="00CC6ABA"/>
    <w:rsid w:val="00CD1AE6"/>
    <w:rsid w:val="00D16F93"/>
    <w:rsid w:val="00D27DD0"/>
    <w:rsid w:val="00D918C9"/>
    <w:rsid w:val="00DE555F"/>
    <w:rsid w:val="00DF4A80"/>
    <w:rsid w:val="00E270D0"/>
    <w:rsid w:val="00E34A0F"/>
    <w:rsid w:val="00E54C81"/>
    <w:rsid w:val="00E835EE"/>
    <w:rsid w:val="00E976D3"/>
    <w:rsid w:val="00EB0EF2"/>
    <w:rsid w:val="00F67894"/>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26AA1"/>
  <w15:chartTrackingRefBased/>
  <w15:docId w15:val="{C6650FB8-956F-47B0-B032-D09A78FCD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FC4"/>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4C81"/>
    <w:pPr>
      <w:spacing w:after="0" w:line="240" w:lineRule="auto"/>
    </w:pPr>
  </w:style>
  <w:style w:type="character" w:customStyle="1" w:styleId="Heading1Char">
    <w:name w:val="Heading 1 Char"/>
    <w:basedOn w:val="DefaultParagraphFont"/>
    <w:link w:val="Heading1"/>
    <w:uiPriority w:val="9"/>
    <w:rsid w:val="00BC7FC4"/>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BC7FC4"/>
  </w:style>
  <w:style w:type="paragraph" w:styleId="BalloonText">
    <w:name w:val="Balloon Text"/>
    <w:basedOn w:val="Normal"/>
    <w:link w:val="BalloonTextChar"/>
    <w:uiPriority w:val="99"/>
    <w:semiHidden/>
    <w:unhideWhenUsed/>
    <w:rsid w:val="002A491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491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2471">
      <w:bodyDiv w:val="1"/>
      <w:marLeft w:val="0"/>
      <w:marRight w:val="0"/>
      <w:marTop w:val="0"/>
      <w:marBottom w:val="0"/>
      <w:divBdr>
        <w:top w:val="none" w:sz="0" w:space="0" w:color="auto"/>
        <w:left w:val="none" w:sz="0" w:space="0" w:color="auto"/>
        <w:bottom w:val="none" w:sz="0" w:space="0" w:color="auto"/>
        <w:right w:val="none" w:sz="0" w:space="0" w:color="auto"/>
      </w:divBdr>
    </w:div>
    <w:div w:id="33039954">
      <w:bodyDiv w:val="1"/>
      <w:marLeft w:val="0"/>
      <w:marRight w:val="0"/>
      <w:marTop w:val="0"/>
      <w:marBottom w:val="0"/>
      <w:divBdr>
        <w:top w:val="none" w:sz="0" w:space="0" w:color="auto"/>
        <w:left w:val="none" w:sz="0" w:space="0" w:color="auto"/>
        <w:bottom w:val="none" w:sz="0" w:space="0" w:color="auto"/>
        <w:right w:val="none" w:sz="0" w:space="0" w:color="auto"/>
      </w:divBdr>
    </w:div>
    <w:div w:id="112863914">
      <w:bodyDiv w:val="1"/>
      <w:marLeft w:val="0"/>
      <w:marRight w:val="0"/>
      <w:marTop w:val="0"/>
      <w:marBottom w:val="0"/>
      <w:divBdr>
        <w:top w:val="none" w:sz="0" w:space="0" w:color="auto"/>
        <w:left w:val="none" w:sz="0" w:space="0" w:color="auto"/>
        <w:bottom w:val="none" w:sz="0" w:space="0" w:color="auto"/>
        <w:right w:val="none" w:sz="0" w:space="0" w:color="auto"/>
      </w:divBdr>
    </w:div>
    <w:div w:id="183835393">
      <w:bodyDiv w:val="1"/>
      <w:marLeft w:val="0"/>
      <w:marRight w:val="0"/>
      <w:marTop w:val="0"/>
      <w:marBottom w:val="0"/>
      <w:divBdr>
        <w:top w:val="none" w:sz="0" w:space="0" w:color="auto"/>
        <w:left w:val="none" w:sz="0" w:space="0" w:color="auto"/>
        <w:bottom w:val="none" w:sz="0" w:space="0" w:color="auto"/>
        <w:right w:val="none" w:sz="0" w:space="0" w:color="auto"/>
      </w:divBdr>
    </w:div>
    <w:div w:id="212155639">
      <w:bodyDiv w:val="1"/>
      <w:marLeft w:val="0"/>
      <w:marRight w:val="0"/>
      <w:marTop w:val="0"/>
      <w:marBottom w:val="0"/>
      <w:divBdr>
        <w:top w:val="none" w:sz="0" w:space="0" w:color="auto"/>
        <w:left w:val="none" w:sz="0" w:space="0" w:color="auto"/>
        <w:bottom w:val="none" w:sz="0" w:space="0" w:color="auto"/>
        <w:right w:val="none" w:sz="0" w:space="0" w:color="auto"/>
      </w:divBdr>
    </w:div>
    <w:div w:id="271133957">
      <w:bodyDiv w:val="1"/>
      <w:marLeft w:val="0"/>
      <w:marRight w:val="0"/>
      <w:marTop w:val="0"/>
      <w:marBottom w:val="0"/>
      <w:divBdr>
        <w:top w:val="none" w:sz="0" w:space="0" w:color="auto"/>
        <w:left w:val="none" w:sz="0" w:space="0" w:color="auto"/>
        <w:bottom w:val="none" w:sz="0" w:space="0" w:color="auto"/>
        <w:right w:val="none" w:sz="0" w:space="0" w:color="auto"/>
      </w:divBdr>
    </w:div>
    <w:div w:id="278344244">
      <w:bodyDiv w:val="1"/>
      <w:marLeft w:val="0"/>
      <w:marRight w:val="0"/>
      <w:marTop w:val="0"/>
      <w:marBottom w:val="0"/>
      <w:divBdr>
        <w:top w:val="none" w:sz="0" w:space="0" w:color="auto"/>
        <w:left w:val="none" w:sz="0" w:space="0" w:color="auto"/>
        <w:bottom w:val="none" w:sz="0" w:space="0" w:color="auto"/>
        <w:right w:val="none" w:sz="0" w:space="0" w:color="auto"/>
      </w:divBdr>
    </w:div>
    <w:div w:id="399256387">
      <w:bodyDiv w:val="1"/>
      <w:marLeft w:val="0"/>
      <w:marRight w:val="0"/>
      <w:marTop w:val="0"/>
      <w:marBottom w:val="0"/>
      <w:divBdr>
        <w:top w:val="none" w:sz="0" w:space="0" w:color="auto"/>
        <w:left w:val="none" w:sz="0" w:space="0" w:color="auto"/>
        <w:bottom w:val="none" w:sz="0" w:space="0" w:color="auto"/>
        <w:right w:val="none" w:sz="0" w:space="0" w:color="auto"/>
      </w:divBdr>
    </w:div>
    <w:div w:id="402339007">
      <w:bodyDiv w:val="1"/>
      <w:marLeft w:val="0"/>
      <w:marRight w:val="0"/>
      <w:marTop w:val="0"/>
      <w:marBottom w:val="0"/>
      <w:divBdr>
        <w:top w:val="none" w:sz="0" w:space="0" w:color="auto"/>
        <w:left w:val="none" w:sz="0" w:space="0" w:color="auto"/>
        <w:bottom w:val="none" w:sz="0" w:space="0" w:color="auto"/>
        <w:right w:val="none" w:sz="0" w:space="0" w:color="auto"/>
      </w:divBdr>
    </w:div>
    <w:div w:id="528102660">
      <w:bodyDiv w:val="1"/>
      <w:marLeft w:val="0"/>
      <w:marRight w:val="0"/>
      <w:marTop w:val="0"/>
      <w:marBottom w:val="0"/>
      <w:divBdr>
        <w:top w:val="none" w:sz="0" w:space="0" w:color="auto"/>
        <w:left w:val="none" w:sz="0" w:space="0" w:color="auto"/>
        <w:bottom w:val="none" w:sz="0" w:space="0" w:color="auto"/>
        <w:right w:val="none" w:sz="0" w:space="0" w:color="auto"/>
      </w:divBdr>
    </w:div>
    <w:div w:id="541475822">
      <w:bodyDiv w:val="1"/>
      <w:marLeft w:val="0"/>
      <w:marRight w:val="0"/>
      <w:marTop w:val="0"/>
      <w:marBottom w:val="0"/>
      <w:divBdr>
        <w:top w:val="none" w:sz="0" w:space="0" w:color="auto"/>
        <w:left w:val="none" w:sz="0" w:space="0" w:color="auto"/>
        <w:bottom w:val="none" w:sz="0" w:space="0" w:color="auto"/>
        <w:right w:val="none" w:sz="0" w:space="0" w:color="auto"/>
      </w:divBdr>
    </w:div>
    <w:div w:id="592396044">
      <w:bodyDiv w:val="1"/>
      <w:marLeft w:val="0"/>
      <w:marRight w:val="0"/>
      <w:marTop w:val="0"/>
      <w:marBottom w:val="0"/>
      <w:divBdr>
        <w:top w:val="none" w:sz="0" w:space="0" w:color="auto"/>
        <w:left w:val="none" w:sz="0" w:space="0" w:color="auto"/>
        <w:bottom w:val="none" w:sz="0" w:space="0" w:color="auto"/>
        <w:right w:val="none" w:sz="0" w:space="0" w:color="auto"/>
      </w:divBdr>
    </w:div>
    <w:div w:id="608664677">
      <w:bodyDiv w:val="1"/>
      <w:marLeft w:val="0"/>
      <w:marRight w:val="0"/>
      <w:marTop w:val="0"/>
      <w:marBottom w:val="0"/>
      <w:divBdr>
        <w:top w:val="none" w:sz="0" w:space="0" w:color="auto"/>
        <w:left w:val="none" w:sz="0" w:space="0" w:color="auto"/>
        <w:bottom w:val="none" w:sz="0" w:space="0" w:color="auto"/>
        <w:right w:val="none" w:sz="0" w:space="0" w:color="auto"/>
      </w:divBdr>
    </w:div>
    <w:div w:id="639768798">
      <w:bodyDiv w:val="1"/>
      <w:marLeft w:val="0"/>
      <w:marRight w:val="0"/>
      <w:marTop w:val="0"/>
      <w:marBottom w:val="0"/>
      <w:divBdr>
        <w:top w:val="none" w:sz="0" w:space="0" w:color="auto"/>
        <w:left w:val="none" w:sz="0" w:space="0" w:color="auto"/>
        <w:bottom w:val="none" w:sz="0" w:space="0" w:color="auto"/>
        <w:right w:val="none" w:sz="0" w:space="0" w:color="auto"/>
      </w:divBdr>
    </w:div>
    <w:div w:id="640237390">
      <w:bodyDiv w:val="1"/>
      <w:marLeft w:val="0"/>
      <w:marRight w:val="0"/>
      <w:marTop w:val="0"/>
      <w:marBottom w:val="0"/>
      <w:divBdr>
        <w:top w:val="none" w:sz="0" w:space="0" w:color="auto"/>
        <w:left w:val="none" w:sz="0" w:space="0" w:color="auto"/>
        <w:bottom w:val="none" w:sz="0" w:space="0" w:color="auto"/>
        <w:right w:val="none" w:sz="0" w:space="0" w:color="auto"/>
      </w:divBdr>
    </w:div>
    <w:div w:id="708259417">
      <w:bodyDiv w:val="1"/>
      <w:marLeft w:val="0"/>
      <w:marRight w:val="0"/>
      <w:marTop w:val="0"/>
      <w:marBottom w:val="0"/>
      <w:divBdr>
        <w:top w:val="none" w:sz="0" w:space="0" w:color="auto"/>
        <w:left w:val="none" w:sz="0" w:space="0" w:color="auto"/>
        <w:bottom w:val="none" w:sz="0" w:space="0" w:color="auto"/>
        <w:right w:val="none" w:sz="0" w:space="0" w:color="auto"/>
      </w:divBdr>
    </w:div>
    <w:div w:id="731462067">
      <w:bodyDiv w:val="1"/>
      <w:marLeft w:val="0"/>
      <w:marRight w:val="0"/>
      <w:marTop w:val="0"/>
      <w:marBottom w:val="0"/>
      <w:divBdr>
        <w:top w:val="none" w:sz="0" w:space="0" w:color="auto"/>
        <w:left w:val="none" w:sz="0" w:space="0" w:color="auto"/>
        <w:bottom w:val="none" w:sz="0" w:space="0" w:color="auto"/>
        <w:right w:val="none" w:sz="0" w:space="0" w:color="auto"/>
      </w:divBdr>
    </w:div>
    <w:div w:id="739327148">
      <w:bodyDiv w:val="1"/>
      <w:marLeft w:val="0"/>
      <w:marRight w:val="0"/>
      <w:marTop w:val="0"/>
      <w:marBottom w:val="0"/>
      <w:divBdr>
        <w:top w:val="none" w:sz="0" w:space="0" w:color="auto"/>
        <w:left w:val="none" w:sz="0" w:space="0" w:color="auto"/>
        <w:bottom w:val="none" w:sz="0" w:space="0" w:color="auto"/>
        <w:right w:val="none" w:sz="0" w:space="0" w:color="auto"/>
      </w:divBdr>
    </w:div>
    <w:div w:id="809130251">
      <w:bodyDiv w:val="1"/>
      <w:marLeft w:val="0"/>
      <w:marRight w:val="0"/>
      <w:marTop w:val="0"/>
      <w:marBottom w:val="0"/>
      <w:divBdr>
        <w:top w:val="none" w:sz="0" w:space="0" w:color="auto"/>
        <w:left w:val="none" w:sz="0" w:space="0" w:color="auto"/>
        <w:bottom w:val="none" w:sz="0" w:space="0" w:color="auto"/>
        <w:right w:val="none" w:sz="0" w:space="0" w:color="auto"/>
      </w:divBdr>
    </w:div>
    <w:div w:id="827206865">
      <w:bodyDiv w:val="1"/>
      <w:marLeft w:val="0"/>
      <w:marRight w:val="0"/>
      <w:marTop w:val="0"/>
      <w:marBottom w:val="0"/>
      <w:divBdr>
        <w:top w:val="none" w:sz="0" w:space="0" w:color="auto"/>
        <w:left w:val="none" w:sz="0" w:space="0" w:color="auto"/>
        <w:bottom w:val="none" w:sz="0" w:space="0" w:color="auto"/>
        <w:right w:val="none" w:sz="0" w:space="0" w:color="auto"/>
      </w:divBdr>
    </w:div>
    <w:div w:id="828255137">
      <w:bodyDiv w:val="1"/>
      <w:marLeft w:val="0"/>
      <w:marRight w:val="0"/>
      <w:marTop w:val="0"/>
      <w:marBottom w:val="0"/>
      <w:divBdr>
        <w:top w:val="none" w:sz="0" w:space="0" w:color="auto"/>
        <w:left w:val="none" w:sz="0" w:space="0" w:color="auto"/>
        <w:bottom w:val="none" w:sz="0" w:space="0" w:color="auto"/>
        <w:right w:val="none" w:sz="0" w:space="0" w:color="auto"/>
      </w:divBdr>
    </w:div>
    <w:div w:id="875889039">
      <w:bodyDiv w:val="1"/>
      <w:marLeft w:val="0"/>
      <w:marRight w:val="0"/>
      <w:marTop w:val="0"/>
      <w:marBottom w:val="0"/>
      <w:divBdr>
        <w:top w:val="none" w:sz="0" w:space="0" w:color="auto"/>
        <w:left w:val="none" w:sz="0" w:space="0" w:color="auto"/>
        <w:bottom w:val="none" w:sz="0" w:space="0" w:color="auto"/>
        <w:right w:val="none" w:sz="0" w:space="0" w:color="auto"/>
      </w:divBdr>
    </w:div>
    <w:div w:id="976836281">
      <w:bodyDiv w:val="1"/>
      <w:marLeft w:val="0"/>
      <w:marRight w:val="0"/>
      <w:marTop w:val="0"/>
      <w:marBottom w:val="0"/>
      <w:divBdr>
        <w:top w:val="none" w:sz="0" w:space="0" w:color="auto"/>
        <w:left w:val="none" w:sz="0" w:space="0" w:color="auto"/>
        <w:bottom w:val="none" w:sz="0" w:space="0" w:color="auto"/>
        <w:right w:val="none" w:sz="0" w:space="0" w:color="auto"/>
      </w:divBdr>
    </w:div>
    <w:div w:id="1005013078">
      <w:bodyDiv w:val="1"/>
      <w:marLeft w:val="0"/>
      <w:marRight w:val="0"/>
      <w:marTop w:val="0"/>
      <w:marBottom w:val="0"/>
      <w:divBdr>
        <w:top w:val="none" w:sz="0" w:space="0" w:color="auto"/>
        <w:left w:val="none" w:sz="0" w:space="0" w:color="auto"/>
        <w:bottom w:val="none" w:sz="0" w:space="0" w:color="auto"/>
        <w:right w:val="none" w:sz="0" w:space="0" w:color="auto"/>
      </w:divBdr>
    </w:div>
    <w:div w:id="1066757573">
      <w:bodyDiv w:val="1"/>
      <w:marLeft w:val="0"/>
      <w:marRight w:val="0"/>
      <w:marTop w:val="0"/>
      <w:marBottom w:val="0"/>
      <w:divBdr>
        <w:top w:val="none" w:sz="0" w:space="0" w:color="auto"/>
        <w:left w:val="none" w:sz="0" w:space="0" w:color="auto"/>
        <w:bottom w:val="none" w:sz="0" w:space="0" w:color="auto"/>
        <w:right w:val="none" w:sz="0" w:space="0" w:color="auto"/>
      </w:divBdr>
    </w:div>
    <w:div w:id="1080561047">
      <w:bodyDiv w:val="1"/>
      <w:marLeft w:val="0"/>
      <w:marRight w:val="0"/>
      <w:marTop w:val="0"/>
      <w:marBottom w:val="0"/>
      <w:divBdr>
        <w:top w:val="none" w:sz="0" w:space="0" w:color="auto"/>
        <w:left w:val="none" w:sz="0" w:space="0" w:color="auto"/>
        <w:bottom w:val="none" w:sz="0" w:space="0" w:color="auto"/>
        <w:right w:val="none" w:sz="0" w:space="0" w:color="auto"/>
      </w:divBdr>
    </w:div>
    <w:div w:id="1112284089">
      <w:bodyDiv w:val="1"/>
      <w:marLeft w:val="0"/>
      <w:marRight w:val="0"/>
      <w:marTop w:val="0"/>
      <w:marBottom w:val="0"/>
      <w:divBdr>
        <w:top w:val="none" w:sz="0" w:space="0" w:color="auto"/>
        <w:left w:val="none" w:sz="0" w:space="0" w:color="auto"/>
        <w:bottom w:val="none" w:sz="0" w:space="0" w:color="auto"/>
        <w:right w:val="none" w:sz="0" w:space="0" w:color="auto"/>
      </w:divBdr>
    </w:div>
    <w:div w:id="1145853034">
      <w:bodyDiv w:val="1"/>
      <w:marLeft w:val="0"/>
      <w:marRight w:val="0"/>
      <w:marTop w:val="0"/>
      <w:marBottom w:val="0"/>
      <w:divBdr>
        <w:top w:val="none" w:sz="0" w:space="0" w:color="auto"/>
        <w:left w:val="none" w:sz="0" w:space="0" w:color="auto"/>
        <w:bottom w:val="none" w:sz="0" w:space="0" w:color="auto"/>
        <w:right w:val="none" w:sz="0" w:space="0" w:color="auto"/>
      </w:divBdr>
    </w:div>
    <w:div w:id="1222256129">
      <w:bodyDiv w:val="1"/>
      <w:marLeft w:val="0"/>
      <w:marRight w:val="0"/>
      <w:marTop w:val="0"/>
      <w:marBottom w:val="0"/>
      <w:divBdr>
        <w:top w:val="none" w:sz="0" w:space="0" w:color="auto"/>
        <w:left w:val="none" w:sz="0" w:space="0" w:color="auto"/>
        <w:bottom w:val="none" w:sz="0" w:space="0" w:color="auto"/>
        <w:right w:val="none" w:sz="0" w:space="0" w:color="auto"/>
      </w:divBdr>
    </w:div>
    <w:div w:id="1265727846">
      <w:bodyDiv w:val="1"/>
      <w:marLeft w:val="0"/>
      <w:marRight w:val="0"/>
      <w:marTop w:val="0"/>
      <w:marBottom w:val="0"/>
      <w:divBdr>
        <w:top w:val="none" w:sz="0" w:space="0" w:color="auto"/>
        <w:left w:val="none" w:sz="0" w:space="0" w:color="auto"/>
        <w:bottom w:val="none" w:sz="0" w:space="0" w:color="auto"/>
        <w:right w:val="none" w:sz="0" w:space="0" w:color="auto"/>
      </w:divBdr>
    </w:div>
    <w:div w:id="1307319884">
      <w:bodyDiv w:val="1"/>
      <w:marLeft w:val="0"/>
      <w:marRight w:val="0"/>
      <w:marTop w:val="0"/>
      <w:marBottom w:val="0"/>
      <w:divBdr>
        <w:top w:val="none" w:sz="0" w:space="0" w:color="auto"/>
        <w:left w:val="none" w:sz="0" w:space="0" w:color="auto"/>
        <w:bottom w:val="none" w:sz="0" w:space="0" w:color="auto"/>
        <w:right w:val="none" w:sz="0" w:space="0" w:color="auto"/>
      </w:divBdr>
    </w:div>
    <w:div w:id="1455908981">
      <w:bodyDiv w:val="1"/>
      <w:marLeft w:val="0"/>
      <w:marRight w:val="0"/>
      <w:marTop w:val="0"/>
      <w:marBottom w:val="0"/>
      <w:divBdr>
        <w:top w:val="none" w:sz="0" w:space="0" w:color="auto"/>
        <w:left w:val="none" w:sz="0" w:space="0" w:color="auto"/>
        <w:bottom w:val="none" w:sz="0" w:space="0" w:color="auto"/>
        <w:right w:val="none" w:sz="0" w:space="0" w:color="auto"/>
      </w:divBdr>
    </w:div>
    <w:div w:id="1476531936">
      <w:bodyDiv w:val="1"/>
      <w:marLeft w:val="0"/>
      <w:marRight w:val="0"/>
      <w:marTop w:val="0"/>
      <w:marBottom w:val="0"/>
      <w:divBdr>
        <w:top w:val="none" w:sz="0" w:space="0" w:color="auto"/>
        <w:left w:val="none" w:sz="0" w:space="0" w:color="auto"/>
        <w:bottom w:val="none" w:sz="0" w:space="0" w:color="auto"/>
        <w:right w:val="none" w:sz="0" w:space="0" w:color="auto"/>
      </w:divBdr>
    </w:div>
    <w:div w:id="1535381557">
      <w:bodyDiv w:val="1"/>
      <w:marLeft w:val="0"/>
      <w:marRight w:val="0"/>
      <w:marTop w:val="0"/>
      <w:marBottom w:val="0"/>
      <w:divBdr>
        <w:top w:val="none" w:sz="0" w:space="0" w:color="auto"/>
        <w:left w:val="none" w:sz="0" w:space="0" w:color="auto"/>
        <w:bottom w:val="none" w:sz="0" w:space="0" w:color="auto"/>
        <w:right w:val="none" w:sz="0" w:space="0" w:color="auto"/>
      </w:divBdr>
    </w:div>
    <w:div w:id="1559434034">
      <w:bodyDiv w:val="1"/>
      <w:marLeft w:val="0"/>
      <w:marRight w:val="0"/>
      <w:marTop w:val="0"/>
      <w:marBottom w:val="0"/>
      <w:divBdr>
        <w:top w:val="none" w:sz="0" w:space="0" w:color="auto"/>
        <w:left w:val="none" w:sz="0" w:space="0" w:color="auto"/>
        <w:bottom w:val="none" w:sz="0" w:space="0" w:color="auto"/>
        <w:right w:val="none" w:sz="0" w:space="0" w:color="auto"/>
      </w:divBdr>
    </w:div>
    <w:div w:id="1600944473">
      <w:bodyDiv w:val="1"/>
      <w:marLeft w:val="0"/>
      <w:marRight w:val="0"/>
      <w:marTop w:val="0"/>
      <w:marBottom w:val="0"/>
      <w:divBdr>
        <w:top w:val="none" w:sz="0" w:space="0" w:color="auto"/>
        <w:left w:val="none" w:sz="0" w:space="0" w:color="auto"/>
        <w:bottom w:val="none" w:sz="0" w:space="0" w:color="auto"/>
        <w:right w:val="none" w:sz="0" w:space="0" w:color="auto"/>
      </w:divBdr>
    </w:div>
    <w:div w:id="1635020158">
      <w:bodyDiv w:val="1"/>
      <w:marLeft w:val="0"/>
      <w:marRight w:val="0"/>
      <w:marTop w:val="0"/>
      <w:marBottom w:val="0"/>
      <w:divBdr>
        <w:top w:val="none" w:sz="0" w:space="0" w:color="auto"/>
        <w:left w:val="none" w:sz="0" w:space="0" w:color="auto"/>
        <w:bottom w:val="none" w:sz="0" w:space="0" w:color="auto"/>
        <w:right w:val="none" w:sz="0" w:space="0" w:color="auto"/>
      </w:divBdr>
    </w:div>
    <w:div w:id="1640376723">
      <w:bodyDiv w:val="1"/>
      <w:marLeft w:val="0"/>
      <w:marRight w:val="0"/>
      <w:marTop w:val="0"/>
      <w:marBottom w:val="0"/>
      <w:divBdr>
        <w:top w:val="none" w:sz="0" w:space="0" w:color="auto"/>
        <w:left w:val="none" w:sz="0" w:space="0" w:color="auto"/>
        <w:bottom w:val="none" w:sz="0" w:space="0" w:color="auto"/>
        <w:right w:val="none" w:sz="0" w:space="0" w:color="auto"/>
      </w:divBdr>
    </w:div>
    <w:div w:id="1702706926">
      <w:bodyDiv w:val="1"/>
      <w:marLeft w:val="0"/>
      <w:marRight w:val="0"/>
      <w:marTop w:val="0"/>
      <w:marBottom w:val="0"/>
      <w:divBdr>
        <w:top w:val="none" w:sz="0" w:space="0" w:color="auto"/>
        <w:left w:val="none" w:sz="0" w:space="0" w:color="auto"/>
        <w:bottom w:val="none" w:sz="0" w:space="0" w:color="auto"/>
        <w:right w:val="none" w:sz="0" w:space="0" w:color="auto"/>
      </w:divBdr>
    </w:div>
    <w:div w:id="1772431867">
      <w:bodyDiv w:val="1"/>
      <w:marLeft w:val="0"/>
      <w:marRight w:val="0"/>
      <w:marTop w:val="0"/>
      <w:marBottom w:val="0"/>
      <w:divBdr>
        <w:top w:val="none" w:sz="0" w:space="0" w:color="auto"/>
        <w:left w:val="none" w:sz="0" w:space="0" w:color="auto"/>
        <w:bottom w:val="none" w:sz="0" w:space="0" w:color="auto"/>
        <w:right w:val="none" w:sz="0" w:space="0" w:color="auto"/>
      </w:divBdr>
    </w:div>
    <w:div w:id="1796215249">
      <w:bodyDiv w:val="1"/>
      <w:marLeft w:val="0"/>
      <w:marRight w:val="0"/>
      <w:marTop w:val="0"/>
      <w:marBottom w:val="0"/>
      <w:divBdr>
        <w:top w:val="none" w:sz="0" w:space="0" w:color="auto"/>
        <w:left w:val="none" w:sz="0" w:space="0" w:color="auto"/>
        <w:bottom w:val="none" w:sz="0" w:space="0" w:color="auto"/>
        <w:right w:val="none" w:sz="0" w:space="0" w:color="auto"/>
      </w:divBdr>
    </w:div>
    <w:div w:id="1927419406">
      <w:bodyDiv w:val="1"/>
      <w:marLeft w:val="0"/>
      <w:marRight w:val="0"/>
      <w:marTop w:val="0"/>
      <w:marBottom w:val="0"/>
      <w:divBdr>
        <w:top w:val="none" w:sz="0" w:space="0" w:color="auto"/>
        <w:left w:val="none" w:sz="0" w:space="0" w:color="auto"/>
        <w:bottom w:val="none" w:sz="0" w:space="0" w:color="auto"/>
        <w:right w:val="none" w:sz="0" w:space="0" w:color="auto"/>
      </w:divBdr>
    </w:div>
    <w:div w:id="2010134582">
      <w:bodyDiv w:val="1"/>
      <w:marLeft w:val="0"/>
      <w:marRight w:val="0"/>
      <w:marTop w:val="0"/>
      <w:marBottom w:val="0"/>
      <w:divBdr>
        <w:top w:val="none" w:sz="0" w:space="0" w:color="auto"/>
        <w:left w:val="none" w:sz="0" w:space="0" w:color="auto"/>
        <w:bottom w:val="none" w:sz="0" w:space="0" w:color="auto"/>
        <w:right w:val="none" w:sz="0" w:space="0" w:color="auto"/>
      </w:divBdr>
    </w:div>
    <w:div w:id="2021272802">
      <w:bodyDiv w:val="1"/>
      <w:marLeft w:val="0"/>
      <w:marRight w:val="0"/>
      <w:marTop w:val="0"/>
      <w:marBottom w:val="0"/>
      <w:divBdr>
        <w:top w:val="none" w:sz="0" w:space="0" w:color="auto"/>
        <w:left w:val="none" w:sz="0" w:space="0" w:color="auto"/>
        <w:bottom w:val="none" w:sz="0" w:space="0" w:color="auto"/>
        <w:right w:val="none" w:sz="0" w:space="0" w:color="auto"/>
      </w:divBdr>
    </w:div>
    <w:div w:id="2024479602">
      <w:bodyDiv w:val="1"/>
      <w:marLeft w:val="0"/>
      <w:marRight w:val="0"/>
      <w:marTop w:val="0"/>
      <w:marBottom w:val="0"/>
      <w:divBdr>
        <w:top w:val="none" w:sz="0" w:space="0" w:color="auto"/>
        <w:left w:val="none" w:sz="0" w:space="0" w:color="auto"/>
        <w:bottom w:val="none" w:sz="0" w:space="0" w:color="auto"/>
        <w:right w:val="none" w:sz="0" w:space="0" w:color="auto"/>
      </w:divBdr>
    </w:div>
    <w:div w:id="2024698124">
      <w:bodyDiv w:val="1"/>
      <w:marLeft w:val="0"/>
      <w:marRight w:val="0"/>
      <w:marTop w:val="0"/>
      <w:marBottom w:val="0"/>
      <w:divBdr>
        <w:top w:val="none" w:sz="0" w:space="0" w:color="auto"/>
        <w:left w:val="none" w:sz="0" w:space="0" w:color="auto"/>
        <w:bottom w:val="none" w:sz="0" w:space="0" w:color="auto"/>
        <w:right w:val="none" w:sz="0" w:space="0" w:color="auto"/>
      </w:divBdr>
    </w:div>
    <w:div w:id="2026899609">
      <w:bodyDiv w:val="1"/>
      <w:marLeft w:val="0"/>
      <w:marRight w:val="0"/>
      <w:marTop w:val="0"/>
      <w:marBottom w:val="0"/>
      <w:divBdr>
        <w:top w:val="none" w:sz="0" w:space="0" w:color="auto"/>
        <w:left w:val="none" w:sz="0" w:space="0" w:color="auto"/>
        <w:bottom w:val="none" w:sz="0" w:space="0" w:color="auto"/>
        <w:right w:val="none" w:sz="0" w:space="0" w:color="auto"/>
      </w:divBdr>
    </w:div>
    <w:div w:id="2030644524">
      <w:bodyDiv w:val="1"/>
      <w:marLeft w:val="0"/>
      <w:marRight w:val="0"/>
      <w:marTop w:val="0"/>
      <w:marBottom w:val="0"/>
      <w:divBdr>
        <w:top w:val="none" w:sz="0" w:space="0" w:color="auto"/>
        <w:left w:val="none" w:sz="0" w:space="0" w:color="auto"/>
        <w:bottom w:val="none" w:sz="0" w:space="0" w:color="auto"/>
        <w:right w:val="none" w:sz="0" w:space="0" w:color="auto"/>
      </w:divBdr>
    </w:div>
    <w:div w:id="21020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DHo73</b:Tag>
    <b:SourceType>Book</b:SourceType>
    <b:Guid>{D11E51EB-7C37-4698-A8C9-4DA54FAAAB2A}</b:Guid>
    <b:Author>
      <b:Author>
        <b:NameList>
          <b:Person>
            <b:Last>D'Hooghe</b:Last>
            <b:First>Alexander</b:First>
          </b:Person>
        </b:NameList>
      </b:Author>
    </b:Author>
    <b:Title>The Liberal Monument: Urban Design and the Late Modern Project</b:Title>
    <b:Year>1973</b:Year>
    <b:City>New York</b:City>
    <b:Publisher>Princeton Architectural Press</b:Publisher>
    <b:RefOrder>7</b:RefOrder>
  </b:Source>
  <b:Source>
    <b:Tag>Tyr33</b:Tag>
    <b:SourceType>Book</b:SourceType>
    <b:Guid>{BC96D005-E228-45FA-85FB-84CC6429BB3C}</b:Guid>
    <b:Title>La Charte d'Athenes</b:Title>
    <b:Year>1933</b:Year>
    <b:City>Paris</b:City>
    <b:Publisher>The Library of the Graduate School of Design, Harvard University, 1946</b:Publisher>
    <b:Author>
      <b:Author>
        <b:NameList>
          <b:Person>
            <b:Last>CIAM</b:Last>
            <b:First>Congress Internationaux d'Architecutre Moderne</b:First>
          </b:Person>
        </b:NameList>
      </b:Author>
    </b:Author>
    <b:RefOrder>8</b:RefOrder>
  </b:Source>
  <b:Source>
    <b:Tag>Gio97</b:Tag>
    <b:SourceType>BookSection</b:SourceType>
    <b:Guid>{108B9AB2-B2C0-4190-A77A-118FF4D4F805}</b:Guid>
    <b:Author>
      <b:Author>
        <b:NameList>
          <b:Person>
            <b:Last>Low</b:Last>
            <b:First>Linda</b:First>
          </b:Person>
        </b:NameList>
      </b:Author>
      <b:BookAuthor>
        <b:NameList>
          <b:Person>
            <b:Last>Ooi</b:Last>
            <b:First>Giok</b:First>
            <b:Middle>Ling</b:Middle>
          </b:Person>
          <b:Person>
            <b:Last>Kwok</b:Last>
            <b:First>Kenson</b:First>
          </b:Person>
        </b:NameList>
      </b:BookAuthor>
    </b:Author>
    <b:Title>The Political Economy of the Built Environment Revisited</b:Title>
    <b:Year>1997</b:Year>
    <b:City>Singapore</b:City>
    <b:Publisher>Oxford, The Institute of Policy Studies</b:Publisher>
    <b:BookTitle>City and the State: Singapore's Built Environment Revisited</b:BookTitle>
    <b:Pages>78-103</b:Pages>
    <b:RefOrder>1</b:RefOrder>
  </b:Source>
  <b:Source>
    <b:Tag>Liu73</b:Tag>
    <b:SourceType>BookSection</b:SourceType>
    <b:Guid>{16FBA91B-2EB7-42AB-AE65-8348B242AB25}</b:Guid>
    <b:Author>
      <b:Author>
        <b:NameList>
          <b:Person>
            <b:Last>Liu</b:Last>
            <b:First>Thai</b:First>
            <b:Middle>Ker</b:Middle>
          </b:Person>
        </b:NameList>
      </b:Author>
      <b:BookAuthor>
        <b:NameList>
          <b:Person>
            <b:Last>Chye</b:Last>
            <b:First>Chua</b:First>
            <b:Middle>Peng</b:Middle>
          </b:Person>
        </b:NameList>
      </b:BookAuthor>
    </b:Author>
    <b:Title>Reflections on Problems and Prospects in the Second Decade of Singapore's Public Housing</b:Title>
    <b:BookTitle>Planning in Singapore: Selected Aspects &amp; Issues</b:BookTitle>
    <b:Year>1973</b:Year>
    <b:Pages>22-31</b:Pages>
    <b:City>Singapore</b:City>
    <b:Publisher>Chopmen Enterprises</b:Publisher>
    <b:RefOrder>9</b:RefOrder>
  </b:Source>
  <b:Source>
    <b:Tag>Cen15</b:Tag>
    <b:SourceType>Book</b:SourceType>
    <b:Guid>{FEFFB402-8FBE-490A-908F-9ACBE06967B0}</b:Guid>
    <b:Author>
      <b:Author>
        <b:Corporate>Centre for Liveable Cities, Singapore</b:Corporate>
      </b:Author>
    </b:Author>
    <b:Title>Urban Systems Studies: Built by Singapore: From Slums to a Sustainable Built Environment</b:Title>
    <b:Year>2015</b:Year>
    <b:City>Singapore</b:City>
    <b:Publisher>Centre for Liveable Cities, Singapore</b:Publisher>
    <b:RefOrder>3</b:RefOrder>
  </b:Source>
  <b:Source>
    <b:Tag>Sco98</b:Tag>
    <b:SourceType>BookSection</b:SourceType>
    <b:Guid>{67F45DE2-45C4-4348-ACE8-FF7A32D7540B}</b:Guid>
    <b:Author>
      <b:Author>
        <b:NameList>
          <b:Person>
            <b:Last>Scott</b:Last>
            <b:First>James</b:First>
          </b:Person>
        </b:NameList>
      </b:Author>
    </b:Author>
    <b:Title>The High Modernist City</b:Title>
    <b:Year>1998</b:Year>
    <b:City>New Haven</b:City>
    <b:Publisher>Yale University Press</b:Publisher>
    <b:BookTitle>Seeing Like a State: How Certain Schemes to Improve the Human Condition Have Failed</b:BookTitle>
    <b:Pages>104</b:Pages>
    <b:RefOrder>2</b:RefOrder>
  </b:Source>
  <b:Source>
    <b:Tag>Rem95</b:Tag>
    <b:SourceType>BookSection</b:SourceType>
    <b:Guid>{27AB3C39-F9CF-4654-AD1F-334C59343090}</b:Guid>
    <b:Author>
      <b:Author>
        <b:NameList>
          <b:Person>
            <b:Last>Koolhaas</b:Last>
            <b:First>Rem</b:First>
          </b:Person>
        </b:NameList>
      </b:Author>
    </b:Author>
    <b:Title>Singapore Song Lines</b:Title>
    <b:BookTitle>S, M, X, XL</b:BookTitle>
    <b:Year>1995</b:Year>
    <b:Pages>1011-1037; 1075-1087</b:Pages>
    <b:City>New York</b:City>
    <b:Publisher>The Monocelli Press</b:Publisher>
    <b:RefOrder>4</b:RefOrder>
  </b:Source>
  <b:Source>
    <b:Tag>Ali85</b:Tag>
    <b:SourceType>Book</b:SourceType>
    <b:Guid>{E2C368B4-250B-4548-8654-6D4776E37851}</b:Guid>
    <b:Title>Housing a Nation: 25 Years of Public Housing in Singapore</b:Title>
    <b:Year>1985</b:Year>
    <b:City>Singapore</b:City>
    <b:Publisher>Housing and Development Board/Maruzen Asia</b:Publisher>
    <b:Author>
      <b:Author>
        <b:NameList>
          <b:Person>
            <b:Last>Wong</b:Last>
            <b:First>Aline</b:First>
            <b:Middle>K.</b:Middle>
          </b:Person>
          <b:Person>
            <b:Last>Yeh</b:Last>
            <b:First>Stephen</b:First>
            <b:Middle>H.K.</b:Middle>
          </b:Person>
        </b:NameList>
      </b:Author>
    </b:Author>
    <b:RefOrder>5</b:RefOrder>
  </b:Source>
  <b:Source>
    <b:Tag>Che73</b:Tag>
    <b:SourceType>BookSection</b:SourceType>
    <b:Guid>{DD05F9E3-938D-4307-A8E8-5BF6D7325E64}</b:Guid>
    <b:Title>Key Elements in the Urban Renewal of Singapore</b:Title>
    <b:Year>1973</b:Year>
    <b:City>Singapore</b:City>
    <b:Publisher>Chopmen Enterprises</b:Publisher>
    <b:Author>
      <b:Author>
        <b:NameList>
          <b:Person>
            <b:Last>Sun</b:Last>
            <b:First>Chew</b:First>
            <b:Middle>Chee</b:Middle>
          </b:Person>
        </b:NameList>
      </b:Author>
      <b:BookAuthor>
        <b:NameList>
          <b:Person>
            <b:Last>Chye</b:Last>
            <b:First>Chua</b:First>
            <b:Middle>Peng</b:Middle>
          </b:Person>
        </b:NameList>
      </b:BookAuthor>
    </b:Author>
    <b:BookTitle>Planning in Singapore: Selected Aspects and Issues</b:BookTitle>
    <b:Pages>35</b:Pages>
    <b:RefOrder>6</b:RefOrder>
  </b:Source>
</b:Sources>
</file>

<file path=customXml/itemProps1.xml><?xml version="1.0" encoding="utf-8"?>
<ds:datastoreItem xmlns:ds="http://schemas.openxmlformats.org/officeDocument/2006/customXml" ds:itemID="{8BCB7765-33F4-4742-B981-7B72D4B02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4</Pages>
  <Words>1865</Words>
  <Characters>10632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Huang Zhiquan Joel</dc:creator>
  <cp:keywords/>
  <dc:description/>
  <cp:lastModifiedBy>Samson Lim</cp:lastModifiedBy>
  <cp:revision>7</cp:revision>
  <dcterms:created xsi:type="dcterms:W3CDTF">2018-03-21T16:39:00Z</dcterms:created>
  <dcterms:modified xsi:type="dcterms:W3CDTF">2018-04-07T01:55:00Z</dcterms:modified>
</cp:coreProperties>
</file>