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0575" w:rsidRPr="00D92DB9" w:rsidRDefault="00960575" w:rsidP="00960575">
      <w:pPr>
        <w:pStyle w:val="NoSpacing"/>
        <w:rPr>
          <w:rFonts w:ascii="Gill Sans MT" w:hAnsi="Gill Sans MT"/>
        </w:rPr>
      </w:pPr>
      <w:r w:rsidRPr="00D92DB9">
        <w:rPr>
          <w:rFonts w:ascii="Gill Sans MT" w:hAnsi="Gill Sans MT"/>
        </w:rPr>
        <w:t>HASS 02.130 – History and Theory of City Planning</w:t>
      </w:r>
    </w:p>
    <w:p w:rsidR="00960575" w:rsidRPr="00D92DB9" w:rsidRDefault="00960575" w:rsidP="00960575">
      <w:pPr>
        <w:pStyle w:val="NoSpacing"/>
        <w:rPr>
          <w:rFonts w:ascii="Gill Sans MT" w:hAnsi="Gill Sans MT"/>
        </w:rPr>
      </w:pPr>
      <w:r w:rsidRPr="00D92DB9">
        <w:rPr>
          <w:rFonts w:ascii="Gill Sans MT" w:hAnsi="Gill Sans MT"/>
        </w:rPr>
        <w:t>Writing Assignment 1</w:t>
      </w:r>
    </w:p>
    <w:p w:rsidR="00960575" w:rsidRPr="00D92DB9" w:rsidRDefault="00960575" w:rsidP="00960575">
      <w:pPr>
        <w:pStyle w:val="NoSpacing"/>
        <w:rPr>
          <w:rFonts w:ascii="Gill Sans MT" w:hAnsi="Gill Sans MT"/>
        </w:rPr>
      </w:pPr>
      <w:r w:rsidRPr="00D92DB9">
        <w:rPr>
          <w:rFonts w:ascii="Gill Sans MT" w:hAnsi="Gill Sans MT"/>
        </w:rPr>
        <w:t>Joel Huang - 1002530</w:t>
      </w:r>
    </w:p>
    <w:p w:rsidR="00960575" w:rsidRPr="00D92DB9" w:rsidRDefault="00960575" w:rsidP="00960575">
      <w:pPr>
        <w:pStyle w:val="NoSpacing"/>
        <w:rPr>
          <w:rFonts w:ascii="Gill Sans MT" w:hAnsi="Gill Sans MT"/>
        </w:rPr>
      </w:pPr>
    </w:p>
    <w:p w:rsidR="002539CA" w:rsidRPr="00D92DB9" w:rsidRDefault="00882A47" w:rsidP="00960575">
      <w:pPr>
        <w:pStyle w:val="NoSpacing"/>
        <w:rPr>
          <w:rFonts w:ascii="Gill Sans MT" w:hAnsi="Gill Sans MT"/>
        </w:rPr>
      </w:pPr>
      <w:r w:rsidRPr="00D92DB9">
        <w:rPr>
          <w:rFonts w:ascii="Gill Sans MT" w:hAnsi="Gill Sans MT"/>
        </w:rPr>
        <w:t>2</w:t>
      </w:r>
      <w:r w:rsidR="002539CA" w:rsidRPr="00D92DB9">
        <w:rPr>
          <w:rFonts w:ascii="Gill Sans MT" w:hAnsi="Gill Sans MT"/>
        </w:rPr>
        <w:t>a)</w:t>
      </w:r>
      <w:r w:rsidR="00271897" w:rsidRPr="00D92DB9">
        <w:rPr>
          <w:rFonts w:ascii="Gill Sans MT" w:hAnsi="Gill Sans MT"/>
        </w:rPr>
        <w:t xml:space="preserve"> </w:t>
      </w:r>
      <w:r w:rsidRPr="00D92DB9">
        <w:rPr>
          <w:rFonts w:ascii="Gill Sans MT" w:hAnsi="Gill Sans MT"/>
        </w:rPr>
        <w:t>The key characteristics of Wright’s ideal city are:</w:t>
      </w:r>
    </w:p>
    <w:p w:rsidR="00426C2B" w:rsidRPr="00D92DB9" w:rsidRDefault="00426C2B" w:rsidP="00960575">
      <w:pPr>
        <w:pStyle w:val="NoSpacing"/>
        <w:rPr>
          <w:rFonts w:ascii="Gill Sans MT" w:hAnsi="Gill Sans MT"/>
        </w:rPr>
      </w:pPr>
    </w:p>
    <w:p w:rsidR="005F7CC6" w:rsidRPr="00D92DB9" w:rsidRDefault="005F7CC6" w:rsidP="002539CA">
      <w:pPr>
        <w:pStyle w:val="NoSpacing"/>
        <w:numPr>
          <w:ilvl w:val="0"/>
          <w:numId w:val="6"/>
        </w:numPr>
        <w:rPr>
          <w:rFonts w:ascii="Gill Sans MT" w:hAnsi="Gill Sans MT"/>
        </w:rPr>
      </w:pPr>
      <w:r w:rsidRPr="00D92DB9">
        <w:rPr>
          <w:rFonts w:ascii="Gill Sans MT" w:hAnsi="Gill Sans MT"/>
        </w:rPr>
        <w:t>“Form and function are one in Broadacres”</w:t>
      </w:r>
      <w:r w:rsidR="00271897" w:rsidRPr="00D92DB9">
        <w:rPr>
          <w:rFonts w:ascii="Gill Sans MT" w:hAnsi="Gill Sans MT"/>
        </w:rPr>
        <w:t xml:space="preserve"> (Wright, 1935, p. 348), with “decentralization as an applied principle as an applied principle and architectural reintegration of all units into one fabric” (p. 349).</w:t>
      </w:r>
    </w:p>
    <w:p w:rsidR="002539CA" w:rsidRPr="00D92DB9" w:rsidRDefault="002539CA" w:rsidP="002539CA">
      <w:pPr>
        <w:pStyle w:val="NoSpacing"/>
        <w:numPr>
          <w:ilvl w:val="0"/>
          <w:numId w:val="6"/>
        </w:numPr>
        <w:rPr>
          <w:rFonts w:ascii="Gill Sans MT" w:hAnsi="Gill Sans MT"/>
        </w:rPr>
      </w:pPr>
      <w:r w:rsidRPr="00D92DB9">
        <w:rPr>
          <w:rFonts w:ascii="Gill Sans MT" w:hAnsi="Gill Sans MT"/>
        </w:rPr>
        <w:t>L</w:t>
      </w:r>
      <w:r w:rsidR="00CC7BF2" w:rsidRPr="00D92DB9">
        <w:rPr>
          <w:rFonts w:ascii="Gill Sans MT" w:hAnsi="Gill Sans MT"/>
        </w:rPr>
        <w:t>and in the Broadacre City would be county-managed and distributed</w:t>
      </w:r>
      <w:r w:rsidR="005F7CC6" w:rsidRPr="00D92DB9">
        <w:rPr>
          <w:rFonts w:ascii="Gill Sans MT" w:hAnsi="Gill Sans MT"/>
        </w:rPr>
        <w:t xml:space="preserve"> under a “minor government” (p. 347)</w:t>
      </w:r>
      <w:r w:rsidR="00CC7BF2" w:rsidRPr="00D92DB9">
        <w:rPr>
          <w:rFonts w:ascii="Gill Sans MT" w:hAnsi="Gill Sans MT"/>
        </w:rPr>
        <w:t>, with “a minimum of one acre going to the childless family and more to the larger family” (p. 347)</w:t>
      </w:r>
      <w:r w:rsidR="0027068A" w:rsidRPr="00D92DB9">
        <w:rPr>
          <w:rFonts w:ascii="Gill Sans MT" w:hAnsi="Gill Sans MT"/>
        </w:rPr>
        <w:t xml:space="preserve">. </w:t>
      </w:r>
    </w:p>
    <w:p w:rsidR="002539CA" w:rsidRPr="00D92DB9" w:rsidRDefault="005F7CC6" w:rsidP="002539CA">
      <w:pPr>
        <w:pStyle w:val="NoSpacing"/>
        <w:numPr>
          <w:ilvl w:val="0"/>
          <w:numId w:val="6"/>
        </w:numPr>
        <w:rPr>
          <w:rFonts w:ascii="Gill Sans MT" w:hAnsi="Gill Sans MT"/>
        </w:rPr>
      </w:pPr>
      <w:r w:rsidRPr="00D92DB9">
        <w:rPr>
          <w:rFonts w:ascii="Gill Sans MT" w:hAnsi="Gill Sans MT"/>
        </w:rPr>
        <w:t>Decentralized industries and public services promote a “subsistence living” (p. 348). I</w:t>
      </w:r>
      <w:r w:rsidR="002539CA" w:rsidRPr="00D92DB9">
        <w:rPr>
          <w:rFonts w:ascii="Gill Sans MT" w:hAnsi="Gill Sans MT"/>
        </w:rPr>
        <w:t>f implemented as planned, Broadacre City would “automatically end unemployment and all its evils forever” (p. 348</w:t>
      </w:r>
      <w:r w:rsidRPr="00D92DB9">
        <w:rPr>
          <w:rFonts w:ascii="Gill Sans MT" w:hAnsi="Gill Sans MT"/>
        </w:rPr>
        <w:t>)</w:t>
      </w:r>
      <w:r w:rsidR="002539CA" w:rsidRPr="00D92DB9">
        <w:rPr>
          <w:rFonts w:ascii="Gill Sans MT" w:hAnsi="Gill Sans MT"/>
        </w:rPr>
        <w:t xml:space="preserve"> </w:t>
      </w:r>
    </w:p>
    <w:p w:rsidR="00271897" w:rsidRPr="00D92DB9" w:rsidRDefault="00271897" w:rsidP="00271897">
      <w:pPr>
        <w:pStyle w:val="NoSpacing"/>
        <w:numPr>
          <w:ilvl w:val="0"/>
          <w:numId w:val="6"/>
        </w:numPr>
        <w:rPr>
          <w:rFonts w:ascii="Gill Sans MT" w:hAnsi="Gill Sans MT"/>
        </w:rPr>
      </w:pPr>
      <w:r w:rsidRPr="00D92DB9">
        <w:rPr>
          <w:rFonts w:ascii="Gill Sans MT" w:hAnsi="Gill Sans MT"/>
        </w:rPr>
        <w:t xml:space="preserve">Transport within the city is “safe and enjoyable”, made possible by means of personal automobiles and small flying machines. Long-distance travel </w:t>
      </w:r>
      <w:r w:rsidR="00C37547">
        <w:rPr>
          <w:rFonts w:ascii="Gill Sans MT" w:hAnsi="Gill Sans MT"/>
        </w:rPr>
        <w:t>f</w:t>
      </w:r>
      <w:r w:rsidRPr="00D92DB9">
        <w:rPr>
          <w:rFonts w:ascii="Gill Sans MT" w:hAnsi="Gill Sans MT"/>
        </w:rPr>
        <w:t>is solely by high-speed train. (p. 349).</w:t>
      </w:r>
    </w:p>
    <w:p w:rsidR="00960575" w:rsidRPr="00D92DB9" w:rsidRDefault="005F7CC6" w:rsidP="002539CA">
      <w:pPr>
        <w:pStyle w:val="NoSpacing"/>
        <w:numPr>
          <w:ilvl w:val="0"/>
          <w:numId w:val="6"/>
        </w:numPr>
        <w:rPr>
          <w:rFonts w:ascii="Gill Sans MT" w:hAnsi="Gill Sans MT"/>
        </w:rPr>
      </w:pPr>
      <w:r w:rsidRPr="00D92DB9">
        <w:rPr>
          <w:rFonts w:ascii="Gill Sans MT" w:hAnsi="Gill Sans MT"/>
        </w:rPr>
        <w:t xml:space="preserve">Architecture thrives as each county would “develop an individuality of its own”, under “an architect chosen by the county” (p. 348). </w:t>
      </w:r>
      <w:r w:rsidR="0027068A" w:rsidRPr="00D92DB9">
        <w:rPr>
          <w:rFonts w:ascii="Gill Sans MT" w:hAnsi="Gill Sans MT"/>
        </w:rPr>
        <w:t xml:space="preserve">Houses would be built and customized using </w:t>
      </w:r>
      <w:r w:rsidR="002539CA" w:rsidRPr="00D92DB9">
        <w:rPr>
          <w:rFonts w:ascii="Gill Sans MT" w:hAnsi="Gill Sans MT"/>
        </w:rPr>
        <w:t>modular, “</w:t>
      </w:r>
      <w:r w:rsidR="0027068A" w:rsidRPr="00D92DB9">
        <w:rPr>
          <w:rFonts w:ascii="Gill Sans MT" w:hAnsi="Gill Sans MT"/>
        </w:rPr>
        <w:t xml:space="preserve">prefabricated </w:t>
      </w:r>
      <w:r w:rsidR="002539CA" w:rsidRPr="00D92DB9">
        <w:rPr>
          <w:rFonts w:ascii="Gill Sans MT" w:hAnsi="Gill Sans MT"/>
        </w:rPr>
        <w:t>utility stacks or units” (p. 349).</w:t>
      </w:r>
      <w:r w:rsidRPr="00D92DB9">
        <w:rPr>
          <w:rFonts w:ascii="Gill Sans MT" w:hAnsi="Gill Sans MT"/>
        </w:rPr>
        <w:t xml:space="preserve"> Organic architectu</w:t>
      </w:r>
      <w:r w:rsidR="00882A47" w:rsidRPr="00D92DB9">
        <w:rPr>
          <w:rFonts w:ascii="Gill Sans MT" w:hAnsi="Gill Sans MT"/>
        </w:rPr>
        <w:t>re is promoted.</w:t>
      </w:r>
    </w:p>
    <w:p w:rsidR="00426C2B" w:rsidRDefault="00C37547" w:rsidP="002539CA">
      <w:pPr>
        <w:pStyle w:val="NoSpacing"/>
        <w:rPr>
          <w:ins w:id="0" w:author="Samson Lim" w:date="2018-03-02T15:26:00Z"/>
          <w:rFonts w:ascii="Gill Sans MT" w:hAnsi="Gill Sans MT"/>
        </w:rPr>
      </w:pPr>
      <w:ins w:id="1" w:author="Samson Lim" w:date="2018-03-02T15:26:00Z">
        <w:r>
          <w:rPr>
            <w:rFonts w:ascii="Gill Sans MT" w:hAnsi="Gill Sans MT"/>
          </w:rPr>
          <w:t>6/6</w:t>
        </w:r>
      </w:ins>
    </w:p>
    <w:p w:rsidR="00C37547" w:rsidRPr="00D92DB9" w:rsidRDefault="00C37547" w:rsidP="002539CA">
      <w:pPr>
        <w:pStyle w:val="NoSpacing"/>
        <w:rPr>
          <w:rFonts w:ascii="Gill Sans MT" w:hAnsi="Gill Sans MT"/>
        </w:rPr>
      </w:pPr>
    </w:p>
    <w:p w:rsidR="004C2CE6" w:rsidRPr="00D92DB9" w:rsidRDefault="00882A47" w:rsidP="00467A96">
      <w:pPr>
        <w:pStyle w:val="NoSpacing"/>
        <w:rPr>
          <w:rFonts w:ascii="Gill Sans MT" w:hAnsi="Gill Sans MT"/>
        </w:rPr>
      </w:pPr>
      <w:r w:rsidRPr="00D92DB9">
        <w:rPr>
          <w:rFonts w:ascii="Gill Sans MT" w:hAnsi="Gill Sans MT"/>
        </w:rPr>
        <w:t xml:space="preserve">2b) Wright has an interesting, seemingly conflicting, </w:t>
      </w:r>
      <w:r w:rsidR="00420356" w:rsidRPr="00D92DB9">
        <w:rPr>
          <w:rFonts w:ascii="Gill Sans MT" w:hAnsi="Gill Sans MT"/>
        </w:rPr>
        <w:t>posit</w:t>
      </w:r>
      <w:r w:rsidR="00467A96" w:rsidRPr="00D92DB9">
        <w:rPr>
          <w:rFonts w:ascii="Gill Sans MT" w:hAnsi="Gill Sans MT"/>
        </w:rPr>
        <w:t>ion with regard to technology.</w:t>
      </w:r>
      <w:r w:rsidR="00562CEF" w:rsidRPr="00D92DB9">
        <w:rPr>
          <w:rFonts w:ascii="Gill Sans MT" w:hAnsi="Gill Sans MT"/>
        </w:rPr>
        <w:t xml:space="preserve"> </w:t>
      </w:r>
      <w:r w:rsidRPr="00D92DB9">
        <w:rPr>
          <w:rFonts w:ascii="Gill Sans MT" w:hAnsi="Gill Sans MT"/>
        </w:rPr>
        <w:t xml:space="preserve">In his work </w:t>
      </w:r>
      <w:r w:rsidR="00562CEF" w:rsidRPr="00D92DB9">
        <w:rPr>
          <w:rFonts w:ascii="Gill Sans MT" w:hAnsi="Gill Sans MT"/>
        </w:rPr>
        <w:t>While he was aware of the promises of the technologies of his time, he saw how a society centered around production through machines led to life being “exaggarated but sterilized by machinery and medicine” (Wright, 1932, p. 4</w:t>
      </w:r>
      <w:r w:rsidR="004C2CE6" w:rsidRPr="00D92DB9">
        <w:rPr>
          <w:rFonts w:ascii="Gill Sans MT" w:hAnsi="Gill Sans MT"/>
        </w:rPr>
        <w:t xml:space="preserve">). </w:t>
      </w:r>
      <w:r w:rsidR="00467A96" w:rsidRPr="00D92DB9">
        <w:rPr>
          <w:rFonts w:ascii="Gill Sans MT" w:hAnsi="Gill Sans MT"/>
        </w:rPr>
        <w:t>Superficially, his proposals of decentralized industry and society might seem to suggest his opposition toward</w:t>
      </w:r>
      <w:r w:rsidR="00562CEF" w:rsidRPr="00D92DB9">
        <w:rPr>
          <w:rFonts w:ascii="Gill Sans MT" w:hAnsi="Gill Sans MT"/>
        </w:rPr>
        <w:t xml:space="preserve"> them.</w:t>
      </w:r>
      <w:r w:rsidR="004C2CE6" w:rsidRPr="00D92DB9">
        <w:rPr>
          <w:rFonts w:ascii="Gill Sans MT" w:hAnsi="Gill Sans MT"/>
        </w:rPr>
        <w:t xml:space="preserve"> Nevertheless, in conceiving Broadacre City, Wright tells us about three pieces of technology that </w:t>
      </w:r>
      <w:r w:rsidR="00BB29D4" w:rsidRPr="00D92DB9">
        <w:rPr>
          <w:rFonts w:ascii="Gill Sans MT" w:hAnsi="Gill Sans MT"/>
        </w:rPr>
        <w:t>enable</w:t>
      </w:r>
      <w:r w:rsidR="004C2CE6" w:rsidRPr="00D92DB9">
        <w:rPr>
          <w:rFonts w:ascii="Gill Sans MT" w:hAnsi="Gill Sans MT"/>
        </w:rPr>
        <w:t xml:space="preserve"> his decentralized society: the automobile, the radio, and </w:t>
      </w:r>
      <w:r w:rsidR="00E30A51" w:rsidRPr="00D92DB9">
        <w:rPr>
          <w:rFonts w:ascii="Gill Sans MT" w:hAnsi="Gill Sans MT"/>
        </w:rPr>
        <w:t xml:space="preserve">the workshop (Wright, 1935, p. 346). </w:t>
      </w:r>
      <w:r w:rsidR="00BB29D4" w:rsidRPr="00D92DB9">
        <w:rPr>
          <w:rFonts w:ascii="Gill Sans MT" w:hAnsi="Gill Sans MT"/>
        </w:rPr>
        <w:t>Of the three, the former two are space-shrinking technologies that serve to reduce distance between individuals or communities; and the latter allows individuals to own their personal, albeit small, means of production.</w:t>
      </w:r>
      <w:r w:rsidR="00E30A51" w:rsidRPr="00D92DB9">
        <w:rPr>
          <w:rFonts w:ascii="Gill Sans MT" w:hAnsi="Gill Sans MT"/>
        </w:rPr>
        <w:t xml:space="preserve"> Therefore, I would consider Wright an advocate for the technologies that enable the </w:t>
      </w:r>
      <w:r w:rsidRPr="00D92DB9">
        <w:rPr>
          <w:rFonts w:ascii="Gill Sans MT" w:hAnsi="Gill Sans MT"/>
        </w:rPr>
        <w:t>dispersion of activities (residence, production, etc.)</w:t>
      </w:r>
      <w:r w:rsidR="00E30A51" w:rsidRPr="00D92DB9">
        <w:rPr>
          <w:rFonts w:ascii="Gill Sans MT" w:hAnsi="Gill Sans MT"/>
        </w:rPr>
        <w:t xml:space="preserve"> within the city and a fervent disbeliever in those that aid its centralization.</w:t>
      </w:r>
    </w:p>
    <w:p w:rsidR="00882A47" w:rsidRDefault="00C37547" w:rsidP="00467A96">
      <w:pPr>
        <w:pStyle w:val="NoSpacing"/>
        <w:rPr>
          <w:ins w:id="2" w:author="Samson Lim" w:date="2018-03-02T15:27:00Z"/>
          <w:rFonts w:ascii="Gill Sans MT" w:hAnsi="Gill Sans MT"/>
        </w:rPr>
      </w:pPr>
      <w:ins w:id="3" w:author="Samson Lim" w:date="2018-03-02T15:27:00Z">
        <w:r>
          <w:rPr>
            <w:rFonts w:ascii="Gill Sans MT" w:hAnsi="Gill Sans MT"/>
          </w:rPr>
          <w:t>6/6</w:t>
        </w:r>
      </w:ins>
    </w:p>
    <w:p w:rsidR="00C37547" w:rsidRPr="00D92DB9" w:rsidRDefault="00C37547" w:rsidP="00467A96">
      <w:pPr>
        <w:pStyle w:val="NoSpacing"/>
        <w:rPr>
          <w:rFonts w:ascii="Gill Sans MT" w:hAnsi="Gill Sans MT"/>
        </w:rPr>
      </w:pPr>
    </w:p>
    <w:p w:rsidR="00AE0F33" w:rsidRPr="00D92DB9" w:rsidRDefault="00882A47" w:rsidP="00D64443">
      <w:pPr>
        <w:pStyle w:val="NoSpacing"/>
        <w:rPr>
          <w:rFonts w:ascii="Gill Sans MT" w:hAnsi="Gill Sans MT"/>
        </w:rPr>
      </w:pPr>
      <w:r w:rsidRPr="00D92DB9">
        <w:rPr>
          <w:rFonts w:ascii="Gill Sans MT" w:hAnsi="Gill Sans MT"/>
        </w:rPr>
        <w:t>2</w:t>
      </w:r>
      <w:r w:rsidR="00544417" w:rsidRPr="00D92DB9">
        <w:rPr>
          <w:rFonts w:ascii="Gill Sans MT" w:hAnsi="Gill Sans MT"/>
        </w:rPr>
        <w:t xml:space="preserve">c) </w:t>
      </w:r>
      <w:r w:rsidR="00D64443" w:rsidRPr="00D92DB9">
        <w:rPr>
          <w:rFonts w:ascii="Gill Sans MT" w:hAnsi="Gill Sans MT"/>
        </w:rPr>
        <w:t xml:space="preserve">One of the critiques </w:t>
      </w:r>
      <w:r w:rsidR="00C34AE7" w:rsidRPr="00D92DB9">
        <w:rPr>
          <w:rFonts w:ascii="Gill Sans MT" w:hAnsi="Gill Sans MT"/>
        </w:rPr>
        <w:t>I would offer Wright’</w:t>
      </w:r>
      <w:r w:rsidR="00D64443" w:rsidRPr="00D92DB9">
        <w:rPr>
          <w:rFonts w:ascii="Gill Sans MT" w:hAnsi="Gill Sans MT"/>
        </w:rPr>
        <w:t xml:space="preserve">s idea: </w:t>
      </w:r>
      <w:r w:rsidR="0067179D" w:rsidRPr="00D92DB9">
        <w:rPr>
          <w:rFonts w:ascii="Gill Sans MT" w:hAnsi="Gill Sans MT"/>
        </w:rPr>
        <w:t>Wright’</w:t>
      </w:r>
      <w:r w:rsidR="00AE0F33" w:rsidRPr="00D92DB9">
        <w:rPr>
          <w:rFonts w:ascii="Gill Sans MT" w:hAnsi="Gill Sans MT"/>
        </w:rPr>
        <w:t>s ideal city assumes favourable land that can be equally and equitably distributed. In reality, some parts of the land are more equa</w:t>
      </w:r>
      <w:r w:rsidR="00943355" w:rsidRPr="00D92DB9">
        <w:rPr>
          <w:rFonts w:ascii="Gill Sans MT" w:hAnsi="Gill Sans MT"/>
        </w:rPr>
        <w:t>l than others. Natural resources (ore deposits, aquifers), t</w:t>
      </w:r>
      <w:r w:rsidR="00C34AE7" w:rsidRPr="00D92DB9">
        <w:rPr>
          <w:rFonts w:ascii="Gill Sans MT" w:hAnsi="Gill Sans MT"/>
        </w:rPr>
        <w:t>errain features</w:t>
      </w:r>
      <w:r w:rsidR="00AE0F33" w:rsidRPr="00D92DB9">
        <w:rPr>
          <w:rFonts w:ascii="Gill Sans MT" w:hAnsi="Gill Sans MT"/>
        </w:rPr>
        <w:t xml:space="preserve"> like hills and mea</w:t>
      </w:r>
      <w:r w:rsidR="00D64443" w:rsidRPr="00D92DB9">
        <w:rPr>
          <w:rFonts w:ascii="Gill Sans MT" w:hAnsi="Gill Sans MT"/>
        </w:rPr>
        <w:t xml:space="preserve">ndering rivers that over tens of years cut into private land, microclimates </w:t>
      </w:r>
      <w:r w:rsidR="00943355" w:rsidRPr="00D92DB9">
        <w:rPr>
          <w:rFonts w:ascii="Gill Sans MT" w:hAnsi="Gill Sans MT"/>
        </w:rPr>
        <w:t>and</w:t>
      </w:r>
      <w:r w:rsidR="00D64443" w:rsidRPr="00D92DB9">
        <w:rPr>
          <w:rFonts w:ascii="Gill Sans MT" w:hAnsi="Gill Sans MT"/>
        </w:rPr>
        <w:t xml:space="preserve"> variable</w:t>
      </w:r>
      <w:r w:rsidR="00943355" w:rsidRPr="00D92DB9">
        <w:rPr>
          <w:rFonts w:ascii="Gill Sans MT" w:hAnsi="Gill Sans MT"/>
        </w:rPr>
        <w:t xml:space="preserve"> land fertility</w:t>
      </w:r>
      <w:r w:rsidR="00D64443" w:rsidRPr="00D92DB9">
        <w:rPr>
          <w:rFonts w:ascii="Gill Sans MT" w:hAnsi="Gill Sans MT"/>
        </w:rPr>
        <w:t xml:space="preserve"> are some examples of the many</w:t>
      </w:r>
      <w:r w:rsidR="00943355" w:rsidRPr="00D92DB9">
        <w:rPr>
          <w:rFonts w:ascii="Gill Sans MT" w:hAnsi="Gill Sans MT"/>
        </w:rPr>
        <w:t xml:space="preserve"> factors that make owning a specific acre, or acres, of land more favourable than owning another. In Wright’s city, who gets the prime plot of flat land with fertile land over an aquifer they can build </w:t>
      </w:r>
      <w:r w:rsidR="00D64443" w:rsidRPr="00D92DB9">
        <w:rPr>
          <w:rFonts w:ascii="Gill Sans MT" w:hAnsi="Gill Sans MT"/>
        </w:rPr>
        <w:t>a water pump on, and who gets the</w:t>
      </w:r>
      <w:r w:rsidR="00943355" w:rsidRPr="00D92DB9">
        <w:rPr>
          <w:rFonts w:ascii="Gill Sans MT" w:hAnsi="Gill Sans MT"/>
        </w:rPr>
        <w:t xml:space="preserve"> uneven plot of land infested with insects and pests and has to build their house </w:t>
      </w:r>
      <w:r w:rsidR="00D64443" w:rsidRPr="00D92DB9">
        <w:rPr>
          <w:rFonts w:ascii="Gill Sans MT" w:hAnsi="Gill Sans MT"/>
        </w:rPr>
        <w:t>at an angle?</w:t>
      </w:r>
    </w:p>
    <w:p w:rsidR="00FF22F1" w:rsidRDefault="00C37547" w:rsidP="00960575">
      <w:pPr>
        <w:pStyle w:val="NoSpacing"/>
        <w:rPr>
          <w:ins w:id="4" w:author="Samson Lim" w:date="2018-03-02T15:27:00Z"/>
          <w:rFonts w:ascii="Gill Sans MT" w:hAnsi="Gill Sans MT"/>
        </w:rPr>
      </w:pPr>
      <w:ins w:id="5" w:author="Samson Lim" w:date="2018-03-02T15:27:00Z">
        <w:r>
          <w:rPr>
            <w:rFonts w:ascii="Gill Sans MT" w:hAnsi="Gill Sans MT"/>
          </w:rPr>
          <w:t>8/8</w:t>
        </w:r>
      </w:ins>
    </w:p>
    <w:p w:rsidR="00C37547" w:rsidRDefault="00C37547" w:rsidP="00960575">
      <w:pPr>
        <w:pStyle w:val="NoSpacing"/>
        <w:rPr>
          <w:ins w:id="6" w:author="Samson Lim" w:date="2018-03-02T15:27:00Z"/>
          <w:rFonts w:ascii="Gill Sans MT" w:hAnsi="Gill Sans MT"/>
        </w:rPr>
      </w:pPr>
    </w:p>
    <w:p w:rsidR="00C37547" w:rsidRDefault="00C37547" w:rsidP="00960575">
      <w:pPr>
        <w:pStyle w:val="NoSpacing"/>
        <w:rPr>
          <w:ins w:id="7" w:author="Samson Lim" w:date="2018-03-02T15:27:00Z"/>
          <w:rFonts w:ascii="Gill Sans MT" w:hAnsi="Gill Sans MT"/>
        </w:rPr>
      </w:pPr>
      <w:ins w:id="8" w:author="Samson Lim" w:date="2018-03-02T15:27:00Z">
        <w:r>
          <w:rPr>
            <w:rFonts w:ascii="Gill Sans MT" w:hAnsi="Gill Sans MT"/>
          </w:rPr>
          <w:t>20/20</w:t>
        </w:r>
      </w:ins>
    </w:p>
    <w:p w:rsidR="00C37547" w:rsidRPr="00D92DB9" w:rsidRDefault="00C37547" w:rsidP="00960575">
      <w:pPr>
        <w:pStyle w:val="NoSpacing"/>
        <w:rPr>
          <w:rFonts w:ascii="Gill Sans MT" w:hAnsi="Gill Sans MT"/>
        </w:rPr>
      </w:pPr>
    </w:p>
    <w:p w:rsidR="00FF22F1" w:rsidRPr="00D92DB9" w:rsidRDefault="00D64443" w:rsidP="00960575">
      <w:pPr>
        <w:pStyle w:val="NoSpacing"/>
        <w:rPr>
          <w:rFonts w:ascii="Gill Sans MT" w:hAnsi="Gill Sans MT"/>
        </w:rPr>
      </w:pPr>
      <w:r w:rsidRPr="00D92DB9">
        <w:rPr>
          <w:rFonts w:ascii="Gill Sans MT" w:hAnsi="Gill Sans MT"/>
        </w:rPr>
        <w:t xml:space="preserve">4) </w:t>
      </w:r>
      <w:r w:rsidR="00FF22F1" w:rsidRPr="00D92DB9">
        <w:rPr>
          <w:rFonts w:ascii="Gill Sans MT" w:hAnsi="Gill Sans MT"/>
        </w:rPr>
        <w:t xml:space="preserve">The </w:t>
      </w:r>
      <w:r w:rsidRPr="00D92DB9">
        <w:rPr>
          <w:rFonts w:ascii="Gill Sans MT" w:hAnsi="Gill Sans MT"/>
        </w:rPr>
        <w:t xml:space="preserve">term </w:t>
      </w:r>
      <w:r w:rsidR="00FF22F1" w:rsidRPr="00D92DB9">
        <w:rPr>
          <w:rFonts w:ascii="Gill Sans MT" w:hAnsi="Gill Sans MT"/>
        </w:rPr>
        <w:t xml:space="preserve">Industrial Revolution refers to </w:t>
      </w:r>
      <w:r w:rsidRPr="00D92DB9">
        <w:rPr>
          <w:rFonts w:ascii="Gill Sans MT" w:hAnsi="Gill Sans MT"/>
        </w:rPr>
        <w:t xml:space="preserve">the machine-enabled transition of the manufacturing process that occurred from the mid 1700s to the mid 1800s. Important changes included the shift from hand-manufactured products to </w:t>
      </w:r>
      <w:r w:rsidR="002177CA" w:rsidRPr="00D92DB9">
        <w:rPr>
          <w:rFonts w:ascii="Gill Sans MT" w:hAnsi="Gill Sans MT"/>
        </w:rPr>
        <w:t>machine-produced ones, the harnessing of water and steam energy to automate processes, and inventions including tools, machines and the steam engine.</w:t>
      </w:r>
    </w:p>
    <w:p w:rsidR="00960575" w:rsidRDefault="002177CA" w:rsidP="00960575">
      <w:pPr>
        <w:pStyle w:val="NoSpacing"/>
        <w:rPr>
          <w:ins w:id="9" w:author="Samson Lim" w:date="2018-03-02T15:28:00Z"/>
          <w:rFonts w:ascii="Gill Sans MT" w:hAnsi="Gill Sans MT"/>
        </w:rPr>
      </w:pPr>
      <w:r w:rsidRPr="00D92DB9">
        <w:rPr>
          <w:rFonts w:ascii="Gill Sans MT" w:hAnsi="Gill Sans MT"/>
        </w:rPr>
        <w:lastRenderedPageBreak/>
        <w:t>In some sense, the Fordism of the late 1800s and early 1900s was the apotheosis of the Industrial Revolution, in which specialization and competitive advantage dictated the structure of economy and society</w:t>
      </w:r>
      <w:r w:rsidR="00527FDA" w:rsidRPr="00D92DB9">
        <w:rPr>
          <w:rFonts w:ascii="Gill Sans MT" w:hAnsi="Gill Sans MT"/>
        </w:rPr>
        <w:t>. Traditionally-skilled workers would be displaced from their jobs in favour of machinery, which</w:t>
      </w:r>
      <w:r w:rsidR="00071F59" w:rsidRPr="00D92DB9">
        <w:rPr>
          <w:rFonts w:ascii="Gill Sans MT" w:hAnsi="Gill Sans MT"/>
        </w:rPr>
        <w:t xml:space="preserve"> did their jobs with multiple-fold efficiency and output. For example, the cotton gin increased the efficiency of removing seed from cotton by a factor of 50 (Roe, 1916).</w:t>
      </w:r>
      <w:ins w:id="10" w:author="Samson Lim" w:date="2018-03-02T15:28:00Z">
        <w:r w:rsidR="00C37547">
          <w:rPr>
            <w:rFonts w:ascii="Gill Sans MT" w:hAnsi="Gill Sans MT"/>
          </w:rPr>
          <w:t xml:space="preserve"> </w:t>
        </w:r>
      </w:ins>
    </w:p>
    <w:p w:rsidR="00C37547" w:rsidRPr="00D92DB9" w:rsidRDefault="00C37547" w:rsidP="00960575">
      <w:pPr>
        <w:pStyle w:val="NoSpacing"/>
        <w:rPr>
          <w:rFonts w:ascii="Gill Sans MT" w:hAnsi="Gill Sans MT"/>
        </w:rPr>
      </w:pPr>
      <w:ins w:id="11" w:author="Samson Lim" w:date="2018-03-02T15:28:00Z">
        <w:r>
          <w:rPr>
            <w:rFonts w:ascii="Gill Sans MT" w:hAnsi="Gill Sans MT"/>
          </w:rPr>
          <w:t>This is a nice description of the industrial revolution but I think you missed the second part of the question which asks you to describe some of the effects.. unl</w:t>
        </w:r>
      </w:ins>
      <w:ins w:id="12" w:author="Samson Lim" w:date="2018-03-02T15:29:00Z">
        <w:r>
          <w:rPr>
            <w:rFonts w:ascii="Gill Sans MT" w:hAnsi="Gill Sans MT"/>
          </w:rPr>
          <w:t>e</w:t>
        </w:r>
      </w:ins>
      <w:ins w:id="13" w:author="Samson Lim" w:date="2018-03-02T15:28:00Z">
        <w:r>
          <w:rPr>
            <w:rFonts w:ascii="Gill Sans MT" w:hAnsi="Gill Sans MT"/>
          </w:rPr>
          <w:t>ss you mean displacement as</w:t>
        </w:r>
      </w:ins>
      <w:ins w:id="14" w:author="Samson Lim" w:date="2018-03-02T15:29:00Z">
        <w:r>
          <w:rPr>
            <w:rFonts w:ascii="Gill Sans MT" w:hAnsi="Gill Sans MT"/>
          </w:rPr>
          <w:t xml:space="preserve"> the effect… 6/10</w:t>
        </w:r>
      </w:ins>
    </w:p>
    <w:p w:rsidR="00527FDA" w:rsidRPr="00D92DB9" w:rsidRDefault="00527FDA" w:rsidP="00960575">
      <w:pPr>
        <w:pStyle w:val="NoSpacing"/>
        <w:rPr>
          <w:rFonts w:ascii="Gill Sans MT" w:hAnsi="Gill Sans MT"/>
        </w:rPr>
      </w:pPr>
    </w:p>
    <w:p w:rsidR="00960575" w:rsidRPr="00D92DB9" w:rsidRDefault="00696CA7" w:rsidP="00960575">
      <w:pPr>
        <w:pStyle w:val="NoSpacing"/>
        <w:rPr>
          <w:rFonts w:ascii="Gill Sans MT" w:hAnsi="Gill Sans MT"/>
        </w:rPr>
      </w:pPr>
      <w:r>
        <w:rPr>
          <w:rFonts w:ascii="Gill Sans MT" w:hAnsi="Gill Sans MT"/>
        </w:rPr>
        <w:t xml:space="preserve">6) </w:t>
      </w:r>
      <w:r w:rsidR="00960575" w:rsidRPr="00D92DB9">
        <w:rPr>
          <w:rFonts w:ascii="Gill Sans MT" w:hAnsi="Gill Sans MT"/>
        </w:rPr>
        <w:t>What is meant by the term socialism? If a city’s government is run by socialists, do you think they would propose the provision of government housing or other services?</w:t>
      </w:r>
    </w:p>
    <w:p w:rsidR="00B177F5" w:rsidRPr="00D92DB9" w:rsidRDefault="00B177F5" w:rsidP="00960575">
      <w:pPr>
        <w:pStyle w:val="NoSpacing"/>
        <w:rPr>
          <w:rFonts w:ascii="Gill Sans MT" w:hAnsi="Gill Sans MT"/>
        </w:rPr>
      </w:pPr>
    </w:p>
    <w:p w:rsidR="00B177F5" w:rsidRDefault="00B177F5" w:rsidP="00960575">
      <w:pPr>
        <w:pStyle w:val="NoSpacing"/>
        <w:rPr>
          <w:ins w:id="15" w:author="Samson Lim" w:date="2018-03-02T15:30:00Z"/>
          <w:rFonts w:ascii="Gill Sans MT" w:hAnsi="Gill Sans MT"/>
        </w:rPr>
      </w:pPr>
      <w:r w:rsidRPr="00D92DB9">
        <w:rPr>
          <w:rFonts w:ascii="Gill Sans MT" w:hAnsi="Gill Sans MT"/>
        </w:rPr>
        <w:t>Socialism is a</w:t>
      </w:r>
      <w:ins w:id="16" w:author="Samson Lim" w:date="2018-03-02T15:29:00Z">
        <w:r w:rsidR="00C37547">
          <w:rPr>
            <w:rFonts w:ascii="Gill Sans MT" w:hAnsi="Gill Sans MT"/>
          </w:rPr>
          <w:t>n</w:t>
        </w:r>
      </w:ins>
      <w:r w:rsidRPr="00D92DB9">
        <w:rPr>
          <w:rFonts w:ascii="Gill Sans MT" w:hAnsi="Gill Sans MT"/>
        </w:rPr>
        <w:t xml:space="preserve"> economic and political system where the means of productio</w:t>
      </w:r>
      <w:r w:rsidR="00A85DE3" w:rsidRPr="00D92DB9">
        <w:rPr>
          <w:rFonts w:ascii="Gill Sans MT" w:hAnsi="Gill Sans MT"/>
        </w:rPr>
        <w:t>n is owned by the State</w:t>
      </w:r>
      <w:r w:rsidRPr="00D92DB9">
        <w:rPr>
          <w:rFonts w:ascii="Gill Sans MT" w:hAnsi="Gill Sans MT"/>
        </w:rPr>
        <w:t xml:space="preserve">, </w:t>
      </w:r>
      <w:ins w:id="17" w:author="Samson Lim" w:date="2018-03-02T15:29:00Z">
        <w:r w:rsidR="00C37547">
          <w:rPr>
            <w:rFonts w:ascii="Gill Sans MT" w:hAnsi="Gill Sans MT"/>
          </w:rPr>
          <w:t>actually, can be owned in common, not by the state. Govt generally then has to manage the stuff…</w:t>
        </w:r>
      </w:ins>
      <w:r w:rsidRPr="00D92DB9">
        <w:rPr>
          <w:rFonts w:ascii="Gill Sans MT" w:hAnsi="Gill Sans MT"/>
        </w:rPr>
        <w:t xml:space="preserve">equally, rather than private companies. Workers thus contribute as much </w:t>
      </w:r>
      <w:r w:rsidR="00A85DE3" w:rsidRPr="00D92DB9">
        <w:rPr>
          <w:rFonts w:ascii="Gill Sans MT" w:hAnsi="Gill Sans MT"/>
        </w:rPr>
        <w:t>as possible to a shared economy. The State would then allocate basic needs to the people.</w:t>
      </w:r>
      <w:r w:rsidR="00D54698" w:rsidRPr="00D92DB9">
        <w:rPr>
          <w:rFonts w:ascii="Gill Sans MT" w:hAnsi="Gill Sans MT"/>
        </w:rPr>
        <w:t xml:space="preserve"> A good socialist city government would probably propose the provision of housing, a basic need and entitlement </w:t>
      </w:r>
      <w:r w:rsidR="00A85DE3" w:rsidRPr="00D92DB9">
        <w:rPr>
          <w:rFonts w:ascii="Gill Sans MT" w:hAnsi="Gill Sans MT"/>
        </w:rPr>
        <w:t>excluded from being a c</w:t>
      </w:r>
      <w:r w:rsidR="00D54698" w:rsidRPr="00D92DB9">
        <w:rPr>
          <w:rFonts w:ascii="Gill Sans MT" w:hAnsi="Gill Sans MT"/>
        </w:rPr>
        <w:t>ommodity with an exchange value. Public services such as healthcare and education would be provided.</w:t>
      </w:r>
      <w:ins w:id="18" w:author="Samson Lim" w:date="2018-03-02T15:30:00Z">
        <w:r w:rsidR="00C37547">
          <w:rPr>
            <w:rFonts w:ascii="Gill Sans MT" w:hAnsi="Gill Sans MT"/>
          </w:rPr>
          <w:t xml:space="preserve"> </w:t>
        </w:r>
      </w:ins>
    </w:p>
    <w:p w:rsidR="00C37547" w:rsidRPr="00D92DB9" w:rsidRDefault="00780087" w:rsidP="00960575">
      <w:pPr>
        <w:pStyle w:val="NoSpacing"/>
        <w:rPr>
          <w:rFonts w:ascii="Gill Sans MT" w:hAnsi="Gill Sans MT"/>
        </w:rPr>
      </w:pPr>
      <w:ins w:id="19" w:author="Samson Lim" w:date="2018-03-02T15:33:00Z">
        <w:r>
          <w:rPr>
            <w:rFonts w:ascii="Gill Sans MT" w:hAnsi="Gill Sans MT"/>
          </w:rPr>
          <w:t>9</w:t>
        </w:r>
      </w:ins>
      <w:ins w:id="20" w:author="Samson Lim" w:date="2018-03-02T15:30:00Z">
        <w:r w:rsidR="00C37547">
          <w:rPr>
            <w:rFonts w:ascii="Gill Sans MT" w:hAnsi="Gill Sans MT"/>
          </w:rPr>
          <w:t>/10</w:t>
        </w:r>
      </w:ins>
    </w:p>
    <w:p w:rsidR="00960575" w:rsidRPr="00D92DB9" w:rsidRDefault="00960575" w:rsidP="00960575">
      <w:pPr>
        <w:pStyle w:val="NoSpacing"/>
        <w:rPr>
          <w:rFonts w:ascii="Gill Sans MT" w:hAnsi="Gill Sans MT"/>
        </w:rPr>
      </w:pPr>
    </w:p>
    <w:p w:rsidR="005F71E4" w:rsidRPr="00D92DB9" w:rsidRDefault="00302D27" w:rsidP="00960575">
      <w:pPr>
        <w:pStyle w:val="NoSpacing"/>
        <w:rPr>
          <w:rFonts w:ascii="Gill Sans MT" w:hAnsi="Gill Sans MT"/>
        </w:rPr>
      </w:pPr>
      <w:r>
        <w:rPr>
          <w:rFonts w:ascii="Gill Sans MT" w:hAnsi="Gill Sans MT"/>
        </w:rPr>
        <w:t xml:space="preserve">8) </w:t>
      </w:r>
      <w:r w:rsidR="00D54698" w:rsidRPr="00D92DB9">
        <w:rPr>
          <w:rFonts w:ascii="Gill Sans MT" w:hAnsi="Gill Sans MT"/>
        </w:rPr>
        <w:t xml:space="preserve">Modernism refers to the reactionary </w:t>
      </w:r>
      <w:ins w:id="21" w:author="Samson Lim" w:date="2018-03-02T15:30:00Z">
        <w:r w:rsidR="00C37547">
          <w:rPr>
            <w:rFonts w:ascii="Gill Sans MT" w:hAnsi="Gill Sans MT"/>
          </w:rPr>
          <w:t xml:space="preserve">this is an interesting term to use… they saw themselves as revolutionary not reactionary… </w:t>
        </w:r>
      </w:ins>
      <w:r w:rsidR="00D54698" w:rsidRPr="00D92DB9">
        <w:rPr>
          <w:rFonts w:ascii="Gill Sans MT" w:hAnsi="Gill Sans MT"/>
        </w:rPr>
        <w:t>movement against the traditional forms of philosophy, art, religion, science, economics and society</w:t>
      </w:r>
      <w:r w:rsidR="00203850" w:rsidRPr="00D92DB9">
        <w:rPr>
          <w:rFonts w:ascii="Gill Sans MT" w:hAnsi="Gill Sans MT"/>
        </w:rPr>
        <w:t>, including the effects of industrial societies and cities, and war, during the late 19</w:t>
      </w:r>
      <w:r w:rsidR="00203850" w:rsidRPr="00D92DB9">
        <w:rPr>
          <w:rFonts w:ascii="Gill Sans MT" w:hAnsi="Gill Sans MT"/>
          <w:vertAlign w:val="superscript"/>
        </w:rPr>
        <w:t>th</w:t>
      </w:r>
      <w:r w:rsidR="00203850" w:rsidRPr="00D92DB9">
        <w:rPr>
          <w:rFonts w:ascii="Gill Sans MT" w:hAnsi="Gill Sans MT"/>
        </w:rPr>
        <w:t xml:space="preserve"> to mid 20</w:t>
      </w:r>
      <w:r w:rsidR="00203850" w:rsidRPr="00D92DB9">
        <w:rPr>
          <w:rFonts w:ascii="Gill Sans MT" w:hAnsi="Gill Sans MT"/>
          <w:vertAlign w:val="superscript"/>
        </w:rPr>
        <w:t>th</w:t>
      </w:r>
      <w:r w:rsidR="00203850" w:rsidRPr="00D92DB9">
        <w:rPr>
          <w:rFonts w:ascii="Gill Sans MT" w:hAnsi="Gill Sans MT"/>
        </w:rPr>
        <w:t xml:space="preserve"> century, and the concurrent search for new forms of expression. </w:t>
      </w:r>
      <w:r w:rsidR="005F71E4" w:rsidRPr="00D92DB9">
        <w:rPr>
          <w:rFonts w:ascii="Gill Sans MT" w:hAnsi="Gill Sans MT"/>
        </w:rPr>
        <w:t xml:space="preserve">I believe Wright incorporated some degree of modernism in his philosophy, but his city plan cannot be fully considered a modernist work. </w:t>
      </w:r>
      <w:r w:rsidR="00203850" w:rsidRPr="00D92DB9">
        <w:rPr>
          <w:rFonts w:ascii="Gill Sans MT" w:hAnsi="Gill Sans MT"/>
        </w:rPr>
        <w:t xml:space="preserve">Wright’s ideas could be considered modernist in the sense that they were also a reaction to the seemingly soulless machines that were the industrial cities. In his book </w:t>
      </w:r>
      <w:r w:rsidR="00203850" w:rsidRPr="00D92DB9">
        <w:rPr>
          <w:rFonts w:ascii="Gill Sans MT" w:hAnsi="Gill Sans MT"/>
          <w:i/>
        </w:rPr>
        <w:t>The Disappearing City</w:t>
      </w:r>
      <w:r w:rsidR="008952AE" w:rsidRPr="00D92DB9">
        <w:rPr>
          <w:rFonts w:ascii="Gill Sans MT" w:hAnsi="Gill Sans MT"/>
        </w:rPr>
        <w:t xml:space="preserve">, Wright writes a lengthy commentary </w:t>
      </w:r>
      <w:r w:rsidR="00203850" w:rsidRPr="00D92DB9">
        <w:rPr>
          <w:rFonts w:ascii="Gill Sans MT" w:hAnsi="Gill Sans MT"/>
        </w:rPr>
        <w:t>on the value of the Earth, the perils of centralization and the sad state of industrial city-dwellers</w:t>
      </w:r>
      <w:r w:rsidR="008952AE" w:rsidRPr="00D92DB9">
        <w:rPr>
          <w:rFonts w:ascii="Gill Sans MT" w:hAnsi="Gill Sans MT"/>
        </w:rPr>
        <w:t xml:space="preserve"> and things in the early 1900s: </w:t>
      </w:r>
      <w:r w:rsidR="00203850" w:rsidRPr="00D92DB9">
        <w:rPr>
          <w:rFonts w:ascii="Gill Sans MT" w:hAnsi="Gill Sans MT"/>
        </w:rPr>
        <w:t xml:space="preserve">“So no healthy human-soul may longer grow </w:t>
      </w:r>
      <w:r w:rsidR="00BA5C0F" w:rsidRPr="00D92DB9">
        <w:rPr>
          <w:rFonts w:ascii="Gill Sans MT" w:hAnsi="Gill Sans MT"/>
        </w:rPr>
        <w:t>or long survive in the vicarious life of the machine-made city because life, there, must be a surrender of true correlation of the human faculties to the expedient in some form; expedient imposed senselessly upon every soul in it to no purpose at all – except as they may be found to be some form of rent</w:t>
      </w:r>
      <w:r w:rsidR="008F046D" w:rsidRPr="00D92DB9">
        <w:rPr>
          <w:rFonts w:ascii="Gill Sans MT" w:hAnsi="Gill Sans MT"/>
        </w:rPr>
        <w:t>” (</w:t>
      </w:r>
      <w:r w:rsidR="008952AE" w:rsidRPr="00D92DB9">
        <w:rPr>
          <w:rFonts w:ascii="Gill Sans MT" w:hAnsi="Gill Sans MT"/>
        </w:rPr>
        <w:t xml:space="preserve">Wright, 1932, p. 19). His ideas were driven by a desire to get others to reject the pollution and soullessness of the city of his day, and embrace freedom through decentralization. </w:t>
      </w:r>
      <w:r w:rsidR="005F71E4" w:rsidRPr="00D92DB9">
        <w:rPr>
          <w:rFonts w:ascii="Gill Sans MT" w:hAnsi="Gill Sans MT"/>
        </w:rPr>
        <w:t>However, in other aspects of his plan, there was some degree of practicality through conserving the traditions of his time. Technology (the automobile and the radio) was embraced instead of shunned as Wright saw their potential in creating a decentralized city structure. Architecturally, his city plan probably would not be considered modernist, as individuals were still free to design their property however they wanted, embellished or not.</w:t>
      </w:r>
    </w:p>
    <w:p w:rsidR="00302D27" w:rsidRDefault="00C37547" w:rsidP="00960575">
      <w:pPr>
        <w:pStyle w:val="NoSpacing"/>
        <w:rPr>
          <w:ins w:id="22" w:author="Samson Lim" w:date="2018-03-02T15:31:00Z"/>
          <w:rFonts w:ascii="Gill Sans MT" w:hAnsi="Gill Sans MT"/>
        </w:rPr>
      </w:pPr>
      <w:ins w:id="23" w:author="Samson Lim" w:date="2018-03-02T15:31:00Z">
        <w:r>
          <w:rPr>
            <w:rFonts w:ascii="Gill Sans MT" w:hAnsi="Gill Sans MT"/>
          </w:rPr>
          <w:t>10/10</w:t>
        </w:r>
      </w:ins>
      <w:r w:rsidR="005F71E4" w:rsidRPr="00D92DB9">
        <w:rPr>
          <w:rFonts w:ascii="Gill Sans MT" w:hAnsi="Gill Sans MT"/>
        </w:rPr>
        <w:t xml:space="preserve"> </w:t>
      </w:r>
    </w:p>
    <w:p w:rsidR="00C37547" w:rsidRDefault="00C37547" w:rsidP="00960575">
      <w:pPr>
        <w:pStyle w:val="NoSpacing"/>
        <w:rPr>
          <w:rFonts w:ascii="Gill Sans MT" w:hAnsi="Gill Sans MT"/>
        </w:rPr>
      </w:pPr>
    </w:p>
    <w:p w:rsidR="00960575" w:rsidRPr="00D92DB9" w:rsidRDefault="00302D27" w:rsidP="00960575">
      <w:pPr>
        <w:pStyle w:val="NoSpacing"/>
        <w:rPr>
          <w:rFonts w:ascii="Gill Sans MT" w:hAnsi="Gill Sans MT"/>
        </w:rPr>
      </w:pPr>
      <w:r>
        <w:rPr>
          <w:rFonts w:ascii="Gill Sans MT" w:hAnsi="Gill Sans MT"/>
        </w:rPr>
        <w:t xml:space="preserve">10) </w:t>
      </w:r>
      <w:r w:rsidR="00960575" w:rsidRPr="00D92DB9">
        <w:rPr>
          <w:rFonts w:ascii="Gill Sans MT" w:hAnsi="Gill Sans MT"/>
        </w:rPr>
        <w:t>What is at the center of an ideal city in Ebenezer Howard’s garden city plan? What is at the center of a city in LeCourbousier’s plan? What about Frank Lloyd Wright’s plan? What, if anything, can this tell us about what each planner thought was important about human settlements?</w:t>
      </w:r>
    </w:p>
    <w:p w:rsidR="005F71E4" w:rsidRPr="00D92DB9" w:rsidRDefault="005F71E4" w:rsidP="00960575">
      <w:pPr>
        <w:pStyle w:val="NoSpacing"/>
        <w:rPr>
          <w:rFonts w:ascii="Gill Sans MT" w:hAnsi="Gill Sans MT"/>
        </w:rPr>
      </w:pPr>
    </w:p>
    <w:p w:rsidR="005F71E4" w:rsidRPr="00D92DB9" w:rsidRDefault="005F71E4" w:rsidP="005F71E4">
      <w:pPr>
        <w:pStyle w:val="NoSpacing"/>
        <w:numPr>
          <w:ilvl w:val="0"/>
          <w:numId w:val="8"/>
        </w:numPr>
        <w:rPr>
          <w:rFonts w:ascii="Gill Sans MT" w:hAnsi="Gill Sans MT"/>
        </w:rPr>
      </w:pPr>
      <w:r w:rsidRPr="00D92DB9">
        <w:rPr>
          <w:rFonts w:ascii="Gill Sans MT" w:hAnsi="Gill Sans MT"/>
        </w:rPr>
        <w:t xml:space="preserve">Central garden surrounded by </w:t>
      </w:r>
      <w:r w:rsidR="00BC1729" w:rsidRPr="00D92DB9">
        <w:rPr>
          <w:rFonts w:ascii="Gill Sans MT" w:hAnsi="Gill Sans MT"/>
        </w:rPr>
        <w:t xml:space="preserve">town hall, museums, library, theatre </w:t>
      </w:r>
      <w:r w:rsidRPr="00D92DB9">
        <w:rPr>
          <w:rFonts w:ascii="Gill Sans MT" w:hAnsi="Gill Sans MT"/>
        </w:rPr>
        <w:t>(Howard)</w:t>
      </w:r>
    </w:p>
    <w:p w:rsidR="00BC1729" w:rsidRPr="00D92DB9" w:rsidRDefault="00BC1729" w:rsidP="005F71E4">
      <w:pPr>
        <w:pStyle w:val="NoSpacing"/>
        <w:numPr>
          <w:ilvl w:val="0"/>
          <w:numId w:val="8"/>
        </w:numPr>
        <w:rPr>
          <w:rFonts w:ascii="Gill Sans MT" w:hAnsi="Gill Sans MT"/>
        </w:rPr>
      </w:pPr>
      <w:r w:rsidRPr="00D92DB9">
        <w:rPr>
          <w:rFonts w:ascii="Gill Sans MT" w:hAnsi="Gill Sans MT"/>
        </w:rPr>
        <w:t xml:space="preserve">A subterranean </w:t>
      </w:r>
      <w:r w:rsidRPr="00D92DB9">
        <w:rPr>
          <w:rFonts w:ascii="Gill Sans MT" w:hAnsi="Gill Sans MT"/>
        </w:rPr>
        <w:tab/>
        <w:t>railway station (Le Corbusier)</w:t>
      </w:r>
    </w:p>
    <w:p w:rsidR="00BC1729" w:rsidRPr="00D92DB9" w:rsidRDefault="00BC1729" w:rsidP="005F71E4">
      <w:pPr>
        <w:pStyle w:val="NoSpacing"/>
        <w:numPr>
          <w:ilvl w:val="0"/>
          <w:numId w:val="8"/>
        </w:numPr>
        <w:rPr>
          <w:rFonts w:ascii="Gill Sans MT" w:hAnsi="Gill Sans MT"/>
        </w:rPr>
      </w:pPr>
      <w:r w:rsidRPr="00D92DB9">
        <w:rPr>
          <w:rFonts w:ascii="Gill Sans MT" w:hAnsi="Gill Sans MT"/>
        </w:rPr>
        <w:t>A school building group with spaces for education and leisure (Wright)</w:t>
      </w:r>
    </w:p>
    <w:p w:rsidR="00BC1729" w:rsidRPr="00D92DB9" w:rsidRDefault="00BC1729" w:rsidP="00BC1729">
      <w:pPr>
        <w:pStyle w:val="NoSpacing"/>
        <w:rPr>
          <w:rFonts w:ascii="Gill Sans MT" w:hAnsi="Gill Sans MT"/>
        </w:rPr>
      </w:pPr>
    </w:p>
    <w:p w:rsidR="006F5583" w:rsidRDefault="00BC1729" w:rsidP="00960575">
      <w:pPr>
        <w:pStyle w:val="NoSpacing"/>
        <w:rPr>
          <w:ins w:id="24" w:author="Samson Lim" w:date="2018-03-02T15:32:00Z"/>
          <w:rFonts w:ascii="Gill Sans MT" w:hAnsi="Gill Sans MT"/>
        </w:rPr>
      </w:pPr>
      <w:r w:rsidRPr="00D92DB9">
        <w:rPr>
          <w:rFonts w:ascii="Gill Sans MT" w:hAnsi="Gill Sans MT"/>
        </w:rPr>
        <w:t xml:space="preserve">In principle, the center of a city is the economic, political and social heart. </w:t>
      </w:r>
      <w:ins w:id="25" w:author="Samson Lim" w:date="2018-03-02T15:31:00Z">
        <w:r w:rsidR="00C37547">
          <w:rPr>
            <w:rFonts w:ascii="Gill Sans MT" w:hAnsi="Gill Sans MT"/>
          </w:rPr>
          <w:t xml:space="preserve">At least it is now… </w:t>
        </w:r>
      </w:ins>
      <w:r w:rsidRPr="00D92DB9">
        <w:rPr>
          <w:rFonts w:ascii="Gill Sans MT" w:hAnsi="Gill Sans MT"/>
        </w:rPr>
        <w:t>In my opinion, people go to the center to for work, for leisure, and sometimes for no reason at all, but the center is more than a space. I</w:t>
      </w:r>
      <w:r w:rsidR="006F5583" w:rsidRPr="00D92DB9">
        <w:rPr>
          <w:rFonts w:ascii="Gill Sans MT" w:hAnsi="Gill Sans MT"/>
        </w:rPr>
        <w:t xml:space="preserve">t is a representative </w:t>
      </w:r>
      <w:r w:rsidRPr="00D92DB9">
        <w:rPr>
          <w:rFonts w:ascii="Gill Sans MT" w:hAnsi="Gill Sans MT"/>
        </w:rPr>
        <w:t>icon</w:t>
      </w:r>
      <w:r w:rsidR="006F5583" w:rsidRPr="00D92DB9">
        <w:rPr>
          <w:rFonts w:ascii="Gill Sans MT" w:hAnsi="Gill Sans MT"/>
        </w:rPr>
        <w:t xml:space="preserve"> – visually, and conceptually – </w:t>
      </w:r>
      <w:r w:rsidRPr="00D92DB9">
        <w:rPr>
          <w:rFonts w:ascii="Gill Sans MT" w:hAnsi="Gill Sans MT"/>
        </w:rPr>
        <w:t>and a nucleus in which the culture of the city is built around</w:t>
      </w:r>
      <w:r w:rsidR="006F5583" w:rsidRPr="00D92DB9">
        <w:rPr>
          <w:rFonts w:ascii="Gill Sans MT" w:hAnsi="Gill Sans MT"/>
        </w:rPr>
        <w:t>, representing the ideals of its dwellers</w:t>
      </w:r>
      <w:r w:rsidRPr="00D92DB9">
        <w:rPr>
          <w:rFonts w:ascii="Gill Sans MT" w:hAnsi="Gill Sans MT"/>
        </w:rPr>
        <w:t xml:space="preserve">. Howard placed a </w:t>
      </w:r>
      <w:r w:rsidRPr="00D92DB9">
        <w:rPr>
          <w:rFonts w:ascii="Gill Sans MT" w:hAnsi="Gill Sans MT"/>
        </w:rPr>
        <w:lastRenderedPageBreak/>
        <w:t>garden at the heart of his city,</w:t>
      </w:r>
      <w:r w:rsidR="006F5583" w:rsidRPr="00D92DB9">
        <w:rPr>
          <w:rFonts w:ascii="Gill Sans MT" w:hAnsi="Gill Sans MT"/>
        </w:rPr>
        <w:t xml:space="preserve"> presumably</w:t>
      </w:r>
      <w:r w:rsidRPr="00D92DB9">
        <w:rPr>
          <w:rFonts w:ascii="Gill Sans MT" w:hAnsi="Gill Sans MT"/>
        </w:rPr>
        <w:t xml:space="preserve"> </w:t>
      </w:r>
      <w:r w:rsidR="006F5583" w:rsidRPr="00D92DB9">
        <w:rPr>
          <w:rFonts w:ascii="Gill Sans MT" w:hAnsi="Gill Sans MT"/>
        </w:rPr>
        <w:t>wanting the beauty of trees and flowers in constant sight, a simulation of the country-magnet’s appeal of fresh air, lush greenery and tranquility. Placing a multi-level subterrenean railway station in the center and saying “there is no reason for putting it anywhere else” (LeCorbusier, 1929, p. 340) seems to have prioritized efficiency over everything else, wanting to give people the means to be physically mobile, while optimizin</w:t>
      </w:r>
      <w:r w:rsidR="00D92DB9" w:rsidRPr="00D92DB9">
        <w:rPr>
          <w:rFonts w:ascii="Gill Sans MT" w:hAnsi="Gill Sans MT"/>
        </w:rPr>
        <w:t>g the usage of space in the expensive city center. Wright’s ideals of decentralization and socialist-like ideas are reflected in his city center – a statement saying, ‘the provision of education is the hallmark of this city’.</w:t>
      </w:r>
      <w:ins w:id="26" w:author="Samson Lim" w:date="2018-03-02T15:32:00Z">
        <w:r w:rsidR="00C37547">
          <w:rPr>
            <w:rFonts w:ascii="Gill Sans MT" w:hAnsi="Gill Sans MT"/>
          </w:rPr>
          <w:t xml:space="preserve"> </w:t>
        </w:r>
      </w:ins>
    </w:p>
    <w:p w:rsidR="00C37547" w:rsidRPr="00D92DB9" w:rsidRDefault="00C37547" w:rsidP="00960575">
      <w:pPr>
        <w:pStyle w:val="NoSpacing"/>
        <w:rPr>
          <w:rFonts w:ascii="Gill Sans MT" w:hAnsi="Gill Sans MT"/>
        </w:rPr>
      </w:pPr>
      <w:ins w:id="27" w:author="Samson Lim" w:date="2018-03-02T15:32:00Z">
        <w:r>
          <w:rPr>
            <w:rFonts w:ascii="Gill Sans MT" w:hAnsi="Gill Sans MT"/>
          </w:rPr>
          <w:t>18/20</w:t>
        </w:r>
      </w:ins>
    </w:p>
    <w:p w:rsidR="0027068A" w:rsidRPr="00D92DB9" w:rsidRDefault="0027068A" w:rsidP="00960575">
      <w:pPr>
        <w:pStyle w:val="NoSpacing"/>
        <w:rPr>
          <w:rFonts w:ascii="Gill Sans MT" w:hAnsi="Gill Sans MT"/>
        </w:rPr>
      </w:pPr>
    </w:p>
    <w:p w:rsidR="0027068A" w:rsidRPr="00302D27" w:rsidRDefault="00302D27" w:rsidP="00960575">
      <w:pPr>
        <w:pStyle w:val="NoSpacing"/>
        <w:rPr>
          <w:rFonts w:ascii="Gill Sans MT" w:hAnsi="Gill Sans MT"/>
        </w:rPr>
      </w:pPr>
      <w:r>
        <w:rPr>
          <w:rFonts w:ascii="Gill Sans MT" w:hAnsi="Gill Sans MT"/>
        </w:rPr>
        <w:t xml:space="preserve">12) </w:t>
      </w:r>
      <w:r w:rsidR="00D92DB9" w:rsidRPr="00D92DB9">
        <w:rPr>
          <w:rFonts w:ascii="Gill Sans MT" w:hAnsi="Gill Sans MT"/>
        </w:rPr>
        <w:t>Wright was an advocate of democracy, building his decentralized model according to the hope that society would consist of “many units free in themselves built up high in the quality of individuality, functioning together in freedom” (Wright, 1932, p. 32). Wright further explains three fundamental human rights: social currency, the right to own land, and the right to ideas.</w:t>
      </w:r>
      <w:r w:rsidR="00D92DB9">
        <w:rPr>
          <w:rFonts w:ascii="Gill Sans MT" w:hAnsi="Gill Sans MT"/>
        </w:rPr>
        <w:t xml:space="preserve"> Wright then declares that “</w:t>
      </w:r>
      <w:r w:rsidR="00D92DB9" w:rsidRPr="00D92DB9">
        <w:rPr>
          <w:rFonts w:ascii="Gill Sans MT" w:hAnsi="Gill Sans MT"/>
        </w:rPr>
        <w:t>public utilities are concentrated in the hands of the state and county government as are matters of administration, patrol, fire, post, banking, license and record, making politics a vital matter to everyone in the new city instead of the old case where hopeless indifference makes “politics” a grafter’s profession</w:t>
      </w:r>
      <w:r w:rsidR="00D92DB9">
        <w:rPr>
          <w:rFonts w:ascii="Gill Sans MT" w:hAnsi="Gill Sans MT"/>
        </w:rPr>
        <w:t>” (Wright, 1935, p. 347). All these hints suggest a socialistic government or at least one that is in charge of allocating the resources of the people, while the people reserve their ownership of their work, their property and their ideas</w:t>
      </w:r>
      <w:r>
        <w:rPr>
          <w:rFonts w:ascii="Gill Sans MT" w:hAnsi="Gill Sans MT"/>
        </w:rPr>
        <w:t xml:space="preserve">. Given that the idea for Broadacre was born of disgust for the industrial city of his day, as seen in his savage and systematic dismantling of this manifestation of capitalism, in the first half of </w:t>
      </w:r>
      <w:r w:rsidRPr="00302D27">
        <w:rPr>
          <w:rFonts w:ascii="Gill Sans MT" w:hAnsi="Gill Sans MT"/>
          <w:i/>
        </w:rPr>
        <w:t>The Disappearing City</w:t>
      </w:r>
      <w:r>
        <w:rPr>
          <w:rFonts w:ascii="Gill Sans MT" w:hAnsi="Gill Sans MT"/>
        </w:rPr>
        <w:t>, I think Wright would be a strong disbeliever in capitalism, although he acknowledges its products of technology.</w:t>
      </w:r>
    </w:p>
    <w:p w:rsidR="00960575" w:rsidRPr="00D92DB9" w:rsidRDefault="00960575" w:rsidP="00960575">
      <w:pPr>
        <w:pStyle w:val="NoSpacing"/>
        <w:rPr>
          <w:rFonts w:ascii="Gill Sans MT" w:hAnsi="Gill Sans MT"/>
        </w:rPr>
      </w:pPr>
    </w:p>
    <w:p w:rsidR="00302D27" w:rsidRDefault="00302D27" w:rsidP="00960575">
      <w:pPr>
        <w:pStyle w:val="NoSpacing"/>
        <w:rPr>
          <w:rFonts w:ascii="Gill Sans MT" w:hAnsi="Gill Sans MT"/>
        </w:rPr>
      </w:pPr>
      <w:r>
        <w:rPr>
          <w:rFonts w:ascii="Gill Sans MT" w:hAnsi="Gill Sans MT"/>
        </w:rPr>
        <w:t xml:space="preserve">14) The “city of today is dying” because “it is not geometrical” </w:t>
      </w:r>
      <w:r w:rsidRPr="00D92DB9">
        <w:rPr>
          <w:rFonts w:ascii="Gill Sans MT" w:hAnsi="Gill Sans MT"/>
        </w:rPr>
        <w:t>(Le Cor</w:t>
      </w:r>
      <w:r>
        <w:rPr>
          <w:rFonts w:ascii="Gill Sans MT" w:hAnsi="Gill Sans MT"/>
        </w:rPr>
        <w:t>busier, in City Reader, p. 342). What Le Corbusier means is that the city is not optimized through repetition, industrialization and modularization. He suggests architecture with geometry as influence, as standardizing and mass production is simplified. His notion of design has perfectionist undercurrents, one attuned to mathematical precision and design by deduction rather than context.</w:t>
      </w:r>
      <w:ins w:id="28" w:author="Samson Lim" w:date="2018-03-02T15:32:00Z">
        <w:r w:rsidR="00780087">
          <w:rPr>
            <w:rFonts w:ascii="Gill Sans MT" w:hAnsi="Gill Sans MT"/>
          </w:rPr>
          <w:t xml:space="preserve"> 7/10</w:t>
        </w:r>
      </w:ins>
    </w:p>
    <w:p w:rsidR="00302D27" w:rsidRDefault="00302D27" w:rsidP="00960575">
      <w:pPr>
        <w:pStyle w:val="NoSpacing"/>
        <w:rPr>
          <w:ins w:id="29" w:author="Samson Lim" w:date="2018-03-02T15:33:00Z"/>
          <w:rFonts w:ascii="Gill Sans MT" w:hAnsi="Gill Sans MT"/>
        </w:rPr>
      </w:pPr>
    </w:p>
    <w:p w:rsidR="00780087" w:rsidRDefault="00780087" w:rsidP="00960575">
      <w:pPr>
        <w:pStyle w:val="NoSpacing"/>
        <w:rPr>
          <w:ins w:id="30" w:author="Samson Lim" w:date="2018-03-02T15:33:00Z"/>
          <w:rFonts w:ascii="Gill Sans MT" w:hAnsi="Gill Sans MT"/>
        </w:rPr>
      </w:pPr>
      <w:ins w:id="31" w:author="Samson Lim" w:date="2018-03-02T15:33:00Z">
        <w:r>
          <w:rPr>
            <w:rFonts w:ascii="Gill Sans MT" w:hAnsi="Gill Sans MT"/>
          </w:rPr>
          <w:t>90/100</w:t>
        </w:r>
      </w:ins>
    </w:p>
    <w:p w:rsidR="00780087" w:rsidRPr="00D92DB9" w:rsidRDefault="00780087" w:rsidP="00960575">
      <w:pPr>
        <w:pStyle w:val="NoSpacing"/>
        <w:rPr>
          <w:rFonts w:ascii="Gill Sans MT" w:hAnsi="Gill Sans MT"/>
        </w:rPr>
      </w:pPr>
      <w:bookmarkStart w:id="32" w:name="_GoBack"/>
      <w:bookmarkEnd w:id="32"/>
    </w:p>
    <w:p w:rsidR="00CC7BF2" w:rsidRPr="00D92DB9" w:rsidRDefault="00CC7BF2" w:rsidP="00960575">
      <w:pPr>
        <w:pStyle w:val="NoSpacing"/>
        <w:rPr>
          <w:rFonts w:ascii="Gill Sans MT" w:hAnsi="Gill Sans MT"/>
        </w:rPr>
      </w:pPr>
      <w:r w:rsidRPr="00D92DB9">
        <w:rPr>
          <w:rFonts w:ascii="Gill Sans MT" w:hAnsi="Gill Sans MT"/>
        </w:rPr>
        <w:t>References</w:t>
      </w:r>
    </w:p>
    <w:p w:rsidR="00D4623B" w:rsidRPr="00D92DB9" w:rsidRDefault="00D4623B" w:rsidP="00960575">
      <w:pPr>
        <w:pStyle w:val="NoSpacing"/>
        <w:rPr>
          <w:rFonts w:ascii="Gill Sans MT" w:hAnsi="Gill Sans MT"/>
        </w:rPr>
      </w:pPr>
    </w:p>
    <w:p w:rsidR="00D4623B" w:rsidRPr="00D92DB9" w:rsidRDefault="00D4623B" w:rsidP="00960575">
      <w:pPr>
        <w:pStyle w:val="NoSpacing"/>
        <w:rPr>
          <w:rFonts w:ascii="Gill Sans MT" w:hAnsi="Gill Sans MT"/>
        </w:rPr>
      </w:pPr>
      <w:r w:rsidRPr="00D92DB9">
        <w:rPr>
          <w:rFonts w:ascii="Gill Sans MT" w:hAnsi="Gill Sans MT"/>
        </w:rPr>
        <w:t>Frank Lloyd Wright, “Broadacre City: A New Community Plan, 1935,” in Richard T. LeGates and Frederic Stout, eds., The City Reader (New York: Routledge, 2016), pp. 346-350.</w:t>
      </w:r>
    </w:p>
    <w:p w:rsidR="00D4623B" w:rsidRPr="00D92DB9" w:rsidRDefault="00D4623B" w:rsidP="00960575">
      <w:pPr>
        <w:pStyle w:val="NoSpacing"/>
        <w:rPr>
          <w:rFonts w:ascii="Gill Sans MT" w:hAnsi="Gill Sans MT"/>
        </w:rPr>
      </w:pPr>
    </w:p>
    <w:p w:rsidR="00D4623B" w:rsidRPr="00D92DB9" w:rsidRDefault="00D4623B" w:rsidP="00960575">
      <w:pPr>
        <w:pStyle w:val="NoSpacing"/>
        <w:rPr>
          <w:rFonts w:ascii="Gill Sans MT" w:hAnsi="Gill Sans MT"/>
        </w:rPr>
      </w:pPr>
      <w:r w:rsidRPr="00D92DB9">
        <w:rPr>
          <w:rFonts w:ascii="Gill Sans MT" w:hAnsi="Gill Sans MT"/>
        </w:rPr>
        <w:t xml:space="preserve">Frank Lloyd Wright, “The Disappearing City”, </w:t>
      </w:r>
      <w:r w:rsidR="00815943" w:rsidRPr="00D92DB9">
        <w:rPr>
          <w:rFonts w:ascii="Gill Sans MT" w:hAnsi="Gill Sans MT"/>
        </w:rPr>
        <w:t>(New York:</w:t>
      </w:r>
      <w:r w:rsidRPr="00D92DB9">
        <w:rPr>
          <w:rFonts w:ascii="Gill Sans MT" w:hAnsi="Gill Sans MT"/>
        </w:rPr>
        <w:t xml:space="preserve"> W. F. Payson, [c1932]</w:t>
      </w:r>
      <w:r w:rsidR="00815943" w:rsidRPr="00D92DB9">
        <w:rPr>
          <w:rFonts w:ascii="Gill Sans MT" w:hAnsi="Gill Sans MT"/>
        </w:rPr>
        <w:t>).</w:t>
      </w:r>
      <w:r w:rsidR="00815943" w:rsidRPr="00D92DB9">
        <w:rPr>
          <w:rFonts w:ascii="Gill Sans MT" w:hAnsi="Gill Sans MT"/>
        </w:rPr>
        <w:softHyphen/>
      </w:r>
      <w:r w:rsidR="00815943" w:rsidRPr="00D92DB9">
        <w:rPr>
          <w:rFonts w:ascii="Gill Sans MT" w:hAnsi="Gill Sans MT"/>
        </w:rPr>
        <w:softHyphen/>
      </w:r>
      <w:r w:rsidR="00815943" w:rsidRPr="00D92DB9">
        <w:rPr>
          <w:rFonts w:ascii="Gill Sans MT" w:hAnsi="Gill Sans MT"/>
        </w:rPr>
        <w:softHyphen/>
      </w:r>
      <w:r w:rsidR="00815943" w:rsidRPr="00D92DB9">
        <w:rPr>
          <w:rFonts w:ascii="Gill Sans MT" w:hAnsi="Gill Sans MT"/>
        </w:rPr>
        <w:softHyphen/>
      </w:r>
    </w:p>
    <w:p w:rsidR="00CC7BF2" w:rsidRPr="00D92DB9" w:rsidRDefault="00780087" w:rsidP="00960575">
      <w:pPr>
        <w:pStyle w:val="NoSpacing"/>
        <w:rPr>
          <w:rFonts w:ascii="Gill Sans MT" w:hAnsi="Gill Sans MT"/>
        </w:rPr>
      </w:pPr>
      <w:hyperlink r:id="rId5" w:history="1">
        <w:r w:rsidR="00071F59" w:rsidRPr="00D92DB9">
          <w:rPr>
            <w:rStyle w:val="Hyperlink"/>
            <w:rFonts w:ascii="Gill Sans MT" w:hAnsi="Gill Sans MT"/>
          </w:rPr>
          <w:t>https://www.siteations.com/courses/edgeops2014/readings/wk9/wright_disappearing.pdf</w:t>
        </w:r>
      </w:hyperlink>
    </w:p>
    <w:p w:rsidR="00071F59" w:rsidRPr="00D92DB9" w:rsidRDefault="00071F59" w:rsidP="00960575">
      <w:pPr>
        <w:pStyle w:val="NoSpacing"/>
        <w:rPr>
          <w:rFonts w:ascii="Gill Sans MT" w:hAnsi="Gill Sans MT"/>
        </w:rPr>
      </w:pPr>
    </w:p>
    <w:p w:rsidR="006F5583" w:rsidRPr="00D92DB9" w:rsidRDefault="00071F59" w:rsidP="006F5583">
      <w:pPr>
        <w:pStyle w:val="NoSpacing"/>
        <w:rPr>
          <w:rStyle w:val="HTMLCite"/>
          <w:rFonts w:ascii="Gill Sans MT" w:hAnsi="Gill Sans MT" w:cs="Arial"/>
          <w:i w:val="0"/>
          <w:shd w:val="clear" w:color="auto" w:fill="FFFFFF"/>
        </w:rPr>
      </w:pPr>
      <w:r w:rsidRPr="00D92DB9">
        <w:rPr>
          <w:rStyle w:val="HTMLCite"/>
          <w:rFonts w:ascii="Gill Sans MT" w:hAnsi="Gill Sans MT" w:cs="Arial"/>
          <w:i w:val="0"/>
          <w:shd w:val="clear" w:color="auto" w:fill="FFFFFF"/>
        </w:rPr>
        <w:t>Joseph Wickham Roe, “English and American Tool Builders”, (New Haven, Connecticut: Yale University Press, 1916).</w:t>
      </w:r>
    </w:p>
    <w:p w:rsidR="006F5583" w:rsidRPr="00D92DB9" w:rsidRDefault="006F5583" w:rsidP="006F5583">
      <w:pPr>
        <w:pStyle w:val="NoSpacing"/>
        <w:rPr>
          <w:rStyle w:val="HTMLCite"/>
          <w:rFonts w:ascii="Gill Sans MT" w:hAnsi="Gill Sans MT" w:cs="Arial"/>
          <w:i w:val="0"/>
          <w:shd w:val="clear" w:color="auto" w:fill="FFFFFF"/>
        </w:rPr>
      </w:pPr>
    </w:p>
    <w:p w:rsidR="006F5583" w:rsidRPr="00D92DB9" w:rsidRDefault="006F5583" w:rsidP="006F5583">
      <w:pPr>
        <w:rPr>
          <w:rFonts w:ascii="Gill Sans MT" w:hAnsi="Gill Sans MT"/>
        </w:rPr>
      </w:pPr>
      <w:r w:rsidRPr="00D92DB9">
        <w:rPr>
          <w:rFonts w:ascii="Gill Sans MT" w:hAnsi="Gill Sans MT"/>
        </w:rPr>
        <w:t>LeCorbusier, Excerpt from "Contemporary City," in Richard T. LeGates and Frederic Stout, eds., The City Reader (New York: Routledge, 2016), pp. 337-343.</w:t>
      </w:r>
    </w:p>
    <w:sectPr w:rsidR="006F5583" w:rsidRPr="00D92D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00"/>
    <w:family w:val="swiss"/>
    <w:pitch w:val="variable"/>
    <w:sig w:usb0="81000003" w:usb1="00000000" w:usb2="00000000" w:usb3="00000000" w:csb0="00010001" w:csb1="00000000"/>
  </w:font>
  <w:font w:name="Gill Sans MT">
    <w:panose1 w:val="020B0502020104020203"/>
    <w:charset w:val="4D"/>
    <w:family w:val="swiss"/>
    <w:pitch w:val="variable"/>
    <w:sig w:usb0="00000003" w:usb1="00000000" w:usb2="00000000" w:usb3="00000000" w:csb0="00000003"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E40C9A"/>
    <w:multiLevelType w:val="hybridMultilevel"/>
    <w:tmpl w:val="75024E7C"/>
    <w:lvl w:ilvl="0" w:tplc="48090019">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407166D6"/>
    <w:multiLevelType w:val="hybridMultilevel"/>
    <w:tmpl w:val="E0584F5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448D1850"/>
    <w:multiLevelType w:val="hybridMultilevel"/>
    <w:tmpl w:val="C0FC13B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50DC490E"/>
    <w:multiLevelType w:val="hybridMultilevel"/>
    <w:tmpl w:val="4C746054"/>
    <w:lvl w:ilvl="0" w:tplc="48090019">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56C57BEF"/>
    <w:multiLevelType w:val="hybridMultilevel"/>
    <w:tmpl w:val="B680CD0A"/>
    <w:lvl w:ilvl="0" w:tplc="48090019">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5A7465E3"/>
    <w:multiLevelType w:val="hybridMultilevel"/>
    <w:tmpl w:val="FBA6AA20"/>
    <w:lvl w:ilvl="0" w:tplc="48090001">
      <w:start w:val="1"/>
      <w:numFmt w:val="bullet"/>
      <w:lvlText w:val=""/>
      <w:lvlJc w:val="left"/>
      <w:pPr>
        <w:ind w:left="778" w:hanging="360"/>
      </w:pPr>
      <w:rPr>
        <w:rFonts w:ascii="Symbol" w:hAnsi="Symbol" w:hint="default"/>
      </w:rPr>
    </w:lvl>
    <w:lvl w:ilvl="1" w:tplc="48090003" w:tentative="1">
      <w:start w:val="1"/>
      <w:numFmt w:val="bullet"/>
      <w:lvlText w:val="o"/>
      <w:lvlJc w:val="left"/>
      <w:pPr>
        <w:ind w:left="1498" w:hanging="360"/>
      </w:pPr>
      <w:rPr>
        <w:rFonts w:ascii="Courier New" w:hAnsi="Courier New" w:cs="Courier New" w:hint="default"/>
      </w:rPr>
    </w:lvl>
    <w:lvl w:ilvl="2" w:tplc="48090005" w:tentative="1">
      <w:start w:val="1"/>
      <w:numFmt w:val="bullet"/>
      <w:lvlText w:val=""/>
      <w:lvlJc w:val="left"/>
      <w:pPr>
        <w:ind w:left="2218" w:hanging="360"/>
      </w:pPr>
      <w:rPr>
        <w:rFonts w:ascii="Wingdings" w:hAnsi="Wingdings" w:hint="default"/>
      </w:rPr>
    </w:lvl>
    <w:lvl w:ilvl="3" w:tplc="48090001" w:tentative="1">
      <w:start w:val="1"/>
      <w:numFmt w:val="bullet"/>
      <w:lvlText w:val=""/>
      <w:lvlJc w:val="left"/>
      <w:pPr>
        <w:ind w:left="2938" w:hanging="360"/>
      </w:pPr>
      <w:rPr>
        <w:rFonts w:ascii="Symbol" w:hAnsi="Symbol" w:hint="default"/>
      </w:rPr>
    </w:lvl>
    <w:lvl w:ilvl="4" w:tplc="48090003" w:tentative="1">
      <w:start w:val="1"/>
      <w:numFmt w:val="bullet"/>
      <w:lvlText w:val="o"/>
      <w:lvlJc w:val="left"/>
      <w:pPr>
        <w:ind w:left="3658" w:hanging="360"/>
      </w:pPr>
      <w:rPr>
        <w:rFonts w:ascii="Courier New" w:hAnsi="Courier New" w:cs="Courier New" w:hint="default"/>
      </w:rPr>
    </w:lvl>
    <w:lvl w:ilvl="5" w:tplc="48090005" w:tentative="1">
      <w:start w:val="1"/>
      <w:numFmt w:val="bullet"/>
      <w:lvlText w:val=""/>
      <w:lvlJc w:val="left"/>
      <w:pPr>
        <w:ind w:left="4378" w:hanging="360"/>
      </w:pPr>
      <w:rPr>
        <w:rFonts w:ascii="Wingdings" w:hAnsi="Wingdings" w:hint="default"/>
      </w:rPr>
    </w:lvl>
    <w:lvl w:ilvl="6" w:tplc="48090001" w:tentative="1">
      <w:start w:val="1"/>
      <w:numFmt w:val="bullet"/>
      <w:lvlText w:val=""/>
      <w:lvlJc w:val="left"/>
      <w:pPr>
        <w:ind w:left="5098" w:hanging="360"/>
      </w:pPr>
      <w:rPr>
        <w:rFonts w:ascii="Symbol" w:hAnsi="Symbol" w:hint="default"/>
      </w:rPr>
    </w:lvl>
    <w:lvl w:ilvl="7" w:tplc="48090003" w:tentative="1">
      <w:start w:val="1"/>
      <w:numFmt w:val="bullet"/>
      <w:lvlText w:val="o"/>
      <w:lvlJc w:val="left"/>
      <w:pPr>
        <w:ind w:left="5818" w:hanging="360"/>
      </w:pPr>
      <w:rPr>
        <w:rFonts w:ascii="Courier New" w:hAnsi="Courier New" w:cs="Courier New" w:hint="default"/>
      </w:rPr>
    </w:lvl>
    <w:lvl w:ilvl="8" w:tplc="48090005" w:tentative="1">
      <w:start w:val="1"/>
      <w:numFmt w:val="bullet"/>
      <w:lvlText w:val=""/>
      <w:lvlJc w:val="left"/>
      <w:pPr>
        <w:ind w:left="6538" w:hanging="360"/>
      </w:pPr>
      <w:rPr>
        <w:rFonts w:ascii="Wingdings" w:hAnsi="Wingdings" w:hint="default"/>
      </w:rPr>
    </w:lvl>
  </w:abstractNum>
  <w:abstractNum w:abstractNumId="6" w15:restartNumberingAfterBreak="0">
    <w:nsid w:val="61083289"/>
    <w:multiLevelType w:val="hybridMultilevel"/>
    <w:tmpl w:val="9FD644A6"/>
    <w:lvl w:ilvl="0" w:tplc="48090019">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15:restartNumberingAfterBreak="0">
    <w:nsid w:val="78D43BE3"/>
    <w:multiLevelType w:val="hybridMultilevel"/>
    <w:tmpl w:val="0B32DC32"/>
    <w:lvl w:ilvl="0" w:tplc="48090019">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6"/>
  </w:num>
  <w:num w:numId="2">
    <w:abstractNumId w:val="0"/>
  </w:num>
  <w:num w:numId="3">
    <w:abstractNumId w:val="4"/>
  </w:num>
  <w:num w:numId="4">
    <w:abstractNumId w:val="3"/>
  </w:num>
  <w:num w:numId="5">
    <w:abstractNumId w:val="7"/>
  </w:num>
  <w:num w:numId="6">
    <w:abstractNumId w:val="2"/>
  </w:num>
  <w:num w:numId="7">
    <w:abstractNumId w:val="5"/>
  </w:num>
  <w:num w:numId="8">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amson Lim">
    <w15:presenceInfo w15:providerId="Windows Live" w15:userId="eaf58b7b-8f8e-4ffc-8e5c-76f17b0eb37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0575"/>
    <w:rsid w:val="00071F59"/>
    <w:rsid w:val="001242AA"/>
    <w:rsid w:val="00203850"/>
    <w:rsid w:val="002177CA"/>
    <w:rsid w:val="002539CA"/>
    <w:rsid w:val="0027068A"/>
    <w:rsid w:val="00271897"/>
    <w:rsid w:val="00302D27"/>
    <w:rsid w:val="00420356"/>
    <w:rsid w:val="00426C2B"/>
    <w:rsid w:val="00467A96"/>
    <w:rsid w:val="004C2CE6"/>
    <w:rsid w:val="00527FDA"/>
    <w:rsid w:val="00544417"/>
    <w:rsid w:val="00562CEF"/>
    <w:rsid w:val="005F71E4"/>
    <w:rsid w:val="005F7CC6"/>
    <w:rsid w:val="00642942"/>
    <w:rsid w:val="0067179D"/>
    <w:rsid w:val="00696CA7"/>
    <w:rsid w:val="006F5583"/>
    <w:rsid w:val="00780087"/>
    <w:rsid w:val="00815943"/>
    <w:rsid w:val="00882A47"/>
    <w:rsid w:val="008952AE"/>
    <w:rsid w:val="008F046D"/>
    <w:rsid w:val="00943355"/>
    <w:rsid w:val="00960575"/>
    <w:rsid w:val="00975127"/>
    <w:rsid w:val="00A85DE3"/>
    <w:rsid w:val="00AE0F33"/>
    <w:rsid w:val="00AF7C1E"/>
    <w:rsid w:val="00B177F5"/>
    <w:rsid w:val="00BA5C0F"/>
    <w:rsid w:val="00BB29D4"/>
    <w:rsid w:val="00BC1729"/>
    <w:rsid w:val="00C34AE7"/>
    <w:rsid w:val="00C37547"/>
    <w:rsid w:val="00CC7BF2"/>
    <w:rsid w:val="00D4623B"/>
    <w:rsid w:val="00D54698"/>
    <w:rsid w:val="00D64443"/>
    <w:rsid w:val="00D92DB9"/>
    <w:rsid w:val="00E30A51"/>
    <w:rsid w:val="00FB3760"/>
    <w:rsid w:val="00FF22F1"/>
  </w:rsids>
  <m:mathPr>
    <m:mathFont m:val="Cambria Math"/>
    <m:brkBin m:val="before"/>
    <m:brkBinSub m:val="--"/>
    <m:smallFrac m:val="0"/>
    <m:dispDef/>
    <m:lMargin m:val="0"/>
    <m:rMargin m:val="0"/>
    <m:defJc m:val="centerGroup"/>
    <m:wrapIndent m:val="1440"/>
    <m:intLim m:val="subSup"/>
    <m:naryLim m:val="undOvr"/>
  </m:mathPr>
  <w:themeFontLang w:val="en-SG"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85102"/>
  <w15:chartTrackingRefBased/>
  <w15:docId w15:val="{2D981FBB-BFE4-4C4E-8B04-E78B470EB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60575"/>
    <w:pPr>
      <w:spacing w:after="0" w:line="240" w:lineRule="auto"/>
    </w:pPr>
  </w:style>
  <w:style w:type="character" w:styleId="Hyperlink">
    <w:name w:val="Hyperlink"/>
    <w:basedOn w:val="DefaultParagraphFont"/>
    <w:uiPriority w:val="99"/>
    <w:unhideWhenUsed/>
    <w:rsid w:val="00071F59"/>
    <w:rPr>
      <w:color w:val="0563C1" w:themeColor="hyperlink"/>
      <w:u w:val="single"/>
    </w:rPr>
  </w:style>
  <w:style w:type="character" w:styleId="UnresolvedMention">
    <w:name w:val="Unresolved Mention"/>
    <w:basedOn w:val="DefaultParagraphFont"/>
    <w:uiPriority w:val="99"/>
    <w:semiHidden/>
    <w:unhideWhenUsed/>
    <w:rsid w:val="00071F59"/>
    <w:rPr>
      <w:color w:val="808080"/>
      <w:shd w:val="clear" w:color="auto" w:fill="E6E6E6"/>
    </w:rPr>
  </w:style>
  <w:style w:type="character" w:styleId="HTMLCite">
    <w:name w:val="HTML Cite"/>
    <w:basedOn w:val="DefaultParagraphFont"/>
    <w:uiPriority w:val="99"/>
    <w:semiHidden/>
    <w:unhideWhenUsed/>
    <w:rsid w:val="00071F5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siteations.com/courses/edgeops2014/readings/wk9/wright_disappearing.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3</Pages>
  <Words>1625</Words>
  <Characters>9264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 Huang Zhiquan Joel</dc:creator>
  <cp:keywords/>
  <dc:description/>
  <cp:lastModifiedBy>Samson Lim</cp:lastModifiedBy>
  <cp:revision>5</cp:revision>
  <dcterms:created xsi:type="dcterms:W3CDTF">2018-02-14T13:18:00Z</dcterms:created>
  <dcterms:modified xsi:type="dcterms:W3CDTF">2018-03-02T07:33:00Z</dcterms:modified>
</cp:coreProperties>
</file>